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9EDC" w14:textId="02D3953F" w:rsidR="000436E7" w:rsidRPr="007B0632" w:rsidRDefault="001532FB" w:rsidP="000436E7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Actividad didáctica. Arrastrar y soltar. Relacionar los elementos de la columna izquierda con su correspondiente en la columna derecha.</w:t>
      </w:r>
    </w:p>
    <w:p w14:paraId="2CA0115D" w14:textId="77777777" w:rsidR="00A12FE9" w:rsidRDefault="00A12FE9"/>
    <w:p w14:paraId="13C6E1F2" w14:textId="2E204967" w:rsidR="000436E7" w:rsidRDefault="000436E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A7DBA5" wp14:editId="12A1F095">
                <wp:simplePos x="0" y="0"/>
                <wp:positionH relativeFrom="column">
                  <wp:posOffset>2606040</wp:posOffset>
                </wp:positionH>
                <wp:positionV relativeFrom="paragraph">
                  <wp:posOffset>3704590</wp:posOffset>
                </wp:positionV>
                <wp:extent cx="1476375" cy="68580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A3AF7" w14:textId="6D139AA9" w:rsidR="003740DD" w:rsidRPr="000436E7" w:rsidRDefault="00B86DA5" w:rsidP="003740DD">
                            <w:pPr>
                              <w:tabs>
                                <w:tab w:val="left" w:pos="7005"/>
                              </w:tabs>
                            </w:pPr>
                            <w:ins w:id="0" w:author="JULIA ISABEL ROBERTO" w:date="2022-04-07T21:35:00Z">
                              <w:r>
                                <w:rPr>
                                  <w:lang w:val="es-ES"/>
                                </w:rPr>
                                <w:t>e</w:t>
                              </w:r>
                            </w:ins>
                            <w:del w:id="1" w:author="JULIA ISABEL ROBERTO" w:date="2022-04-07T21:35:00Z">
                              <w:r w:rsidR="00EB5313" w:rsidDel="00B86DA5">
                                <w:rPr>
                                  <w:lang w:val="es-ES"/>
                                </w:rPr>
                                <w:delText>E</w:delText>
                              </w:r>
                            </w:del>
                            <w:r w:rsidR="00EB5313">
                              <w:rPr>
                                <w:lang w:val="es-ES"/>
                              </w:rPr>
                              <w:t>.</w:t>
                            </w:r>
                            <w:r w:rsidR="003740DD">
                              <w:rPr>
                                <w:lang w:val="es-ES"/>
                              </w:rPr>
                              <w:t xml:space="preserve"> </w:t>
                            </w:r>
                            <w:r w:rsidR="003740DD" w:rsidRPr="003740DD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Son técnicas que </w:t>
                            </w:r>
                            <w:r w:rsidR="003740DD" w:rsidRPr="003740DD">
                              <w:rPr>
                                <w:rFonts w:eastAsia="Times New Roman"/>
                                <w:bCs/>
                                <w:sz w:val="16"/>
                                <w:szCs w:val="16"/>
                              </w:rPr>
                              <w:t>contribuye</w:t>
                            </w:r>
                            <w:ins w:id="2" w:author="JULIA ISABEL ROBERTO" w:date="2022-04-07T21:35:00Z">
                              <w:r>
                                <w:rPr>
                                  <w:rFonts w:eastAsia="Times New Roman"/>
                                  <w:bCs/>
                                  <w:sz w:val="16"/>
                                  <w:szCs w:val="16"/>
                                </w:rPr>
                                <w:t>n</w:t>
                              </w:r>
                            </w:ins>
                            <w:r w:rsidR="003740DD" w:rsidRPr="003740DD">
                              <w:rPr>
                                <w:rFonts w:eastAsia="Times New Roman"/>
                                <w:bCs/>
                                <w:sz w:val="16"/>
                                <w:szCs w:val="16"/>
                              </w:rPr>
                              <w:t xml:space="preserve"> a la aplicación de acciones y  actividades</w:t>
                            </w:r>
                            <w:ins w:id="3" w:author="JULIA ISABEL ROBERTO" w:date="2022-04-07T21:35:00Z">
                              <w:r>
                                <w:rPr>
                                  <w:rFonts w:eastAsia="Times New Roman"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ins>
                          </w:p>
                          <w:p w14:paraId="6D14F3C3" w14:textId="77777777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DBA5" id="Rectángulo 10" o:spid="_x0000_s1026" style="position:absolute;margin-left:205.2pt;margin-top:291.7pt;width:116.25pt;height:5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" fillcolor="white [3201]" strokecolor="#4472c4 [3208]" strokeweight="1pt">
                <v:textbox>
                  <w:txbxContent>
                    <w:p w14:paraId="36DA3AF7" w14:textId="6D139AA9" w:rsidR="003740DD" w:rsidRPr="000436E7" w:rsidRDefault="00B86DA5" w:rsidP="003740DD">
                      <w:pPr>
                        <w:tabs>
                          <w:tab w:val="left" w:pos="7005"/>
                        </w:tabs>
                      </w:pPr>
                      <w:ins w:id="4" w:author="JULIA ISABEL ROBERTO" w:date="2022-04-07T21:35:00Z">
                        <w:r>
                          <w:rPr>
                            <w:lang w:val="es-ES"/>
                          </w:rPr>
                          <w:t>e</w:t>
                        </w:r>
                      </w:ins>
                      <w:del w:id="5" w:author="JULIA ISABEL ROBERTO" w:date="2022-04-07T21:35:00Z">
                        <w:r w:rsidR="00EB5313" w:rsidDel="00B86DA5">
                          <w:rPr>
                            <w:lang w:val="es-ES"/>
                          </w:rPr>
                          <w:delText>E</w:delText>
                        </w:r>
                      </w:del>
                      <w:r w:rsidR="00EB5313">
                        <w:rPr>
                          <w:lang w:val="es-ES"/>
                        </w:rPr>
                        <w:t>.</w:t>
                      </w:r>
                      <w:r w:rsidR="003740DD">
                        <w:rPr>
                          <w:lang w:val="es-ES"/>
                        </w:rPr>
                        <w:t xml:space="preserve"> </w:t>
                      </w:r>
                      <w:r w:rsidR="003740DD" w:rsidRPr="003740DD">
                        <w:rPr>
                          <w:sz w:val="16"/>
                          <w:szCs w:val="16"/>
                          <w:lang w:val="es-ES"/>
                        </w:rPr>
                        <w:t xml:space="preserve">Son técnicas que </w:t>
                      </w:r>
                      <w:r w:rsidR="003740DD" w:rsidRPr="003740DD">
                        <w:rPr>
                          <w:rFonts w:eastAsia="Times New Roman"/>
                          <w:bCs/>
                          <w:sz w:val="16"/>
                          <w:szCs w:val="16"/>
                        </w:rPr>
                        <w:t>contribuye</w:t>
                      </w:r>
                      <w:ins w:id="6" w:author="JULIA ISABEL ROBERTO" w:date="2022-04-07T21:35:00Z">
                        <w:r>
                          <w:rPr>
                            <w:rFonts w:eastAsia="Times New Roman"/>
                            <w:bCs/>
                            <w:sz w:val="16"/>
                            <w:szCs w:val="16"/>
                          </w:rPr>
                          <w:t>n</w:t>
                        </w:r>
                      </w:ins>
                      <w:r w:rsidR="003740DD" w:rsidRPr="003740DD">
                        <w:rPr>
                          <w:rFonts w:eastAsia="Times New Roman"/>
                          <w:bCs/>
                          <w:sz w:val="16"/>
                          <w:szCs w:val="16"/>
                        </w:rPr>
                        <w:t xml:space="preserve"> a la aplicación de acciones y  actividades</w:t>
                      </w:r>
                      <w:ins w:id="7" w:author="JULIA ISABEL ROBERTO" w:date="2022-04-07T21:35:00Z">
                        <w:r>
                          <w:rPr>
                            <w:rFonts w:eastAsia="Times New Roman"/>
                            <w:bCs/>
                            <w:sz w:val="16"/>
                            <w:szCs w:val="16"/>
                          </w:rPr>
                          <w:t>.</w:t>
                        </w:r>
                      </w:ins>
                    </w:p>
                    <w:p w14:paraId="6D14F3C3" w14:textId="77777777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73AF9" wp14:editId="69BE6129">
                <wp:simplePos x="0" y="0"/>
                <wp:positionH relativeFrom="column">
                  <wp:posOffset>281940</wp:posOffset>
                </wp:positionH>
                <wp:positionV relativeFrom="paragraph">
                  <wp:posOffset>3666490</wp:posOffset>
                </wp:positionV>
                <wp:extent cx="1476375" cy="68580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89A89" w14:textId="04EDB260" w:rsidR="000436E7" w:rsidRPr="000436E7" w:rsidRDefault="004C7564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5. </w:t>
                            </w:r>
                            <w:r w:rsidRPr="004C7564">
                              <w:rPr>
                                <w:sz w:val="18"/>
                                <w:lang w:val="es-ES"/>
                              </w:rPr>
                              <w:t>C</w:t>
                            </w:r>
                            <w:ins w:id="4" w:author="JULIA ISABEL ROBERTO" w:date="2022-04-07T21:36:00Z">
                              <w:r w:rsidR="00B86DA5">
                                <w:rPr>
                                  <w:sz w:val="18"/>
                                  <w:lang w:val="es-ES"/>
                                </w:rPr>
                                <w:t>ó</w:t>
                              </w:r>
                            </w:ins>
                            <w:del w:id="5" w:author="JULIA ISABEL ROBERTO" w:date="2022-04-07T21:36:00Z">
                              <w:r w:rsidRPr="004C7564" w:rsidDel="00B86DA5">
                                <w:rPr>
                                  <w:sz w:val="18"/>
                                  <w:lang w:val="es-ES"/>
                                </w:rPr>
                                <w:delText>o</w:delText>
                              </w:r>
                            </w:del>
                            <w:r w:rsidRPr="004C7564">
                              <w:rPr>
                                <w:sz w:val="18"/>
                                <w:lang w:val="es-ES"/>
                              </w:rPr>
                              <w:t>mo se crea un indicador de gestión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73AF9" id="Rectángulo 5" o:spid="_x0000_s1027" style="position:absolute;margin-left:22.2pt;margin-top:288.7pt;width:116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wkLWQIAAP4EAAAOAAAAZHJzL2Uyb0RvYy54bWysVN9v2jAQfp+0/8Hy+xrCKG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" fillcolor="white [3201]" strokecolor="#ffc000 [3207]" strokeweight="1pt">
                <v:textbox>
                  <w:txbxContent>
                    <w:p w14:paraId="27789A89" w14:textId="04EDB260" w:rsidR="000436E7" w:rsidRPr="000436E7" w:rsidRDefault="004C7564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5. </w:t>
                      </w:r>
                      <w:r w:rsidRPr="004C7564">
                        <w:rPr>
                          <w:sz w:val="18"/>
                          <w:lang w:val="es-ES"/>
                        </w:rPr>
                        <w:t>C</w:t>
                      </w:r>
                      <w:ins w:id="10" w:author="JULIA ISABEL ROBERTO" w:date="2022-04-07T21:36:00Z">
                        <w:r w:rsidR="00B86DA5">
                          <w:rPr>
                            <w:sz w:val="18"/>
                            <w:lang w:val="es-ES"/>
                          </w:rPr>
                          <w:t>ó</w:t>
                        </w:r>
                      </w:ins>
                      <w:del w:id="11" w:author="JULIA ISABEL ROBERTO" w:date="2022-04-07T21:36:00Z">
                        <w:r w:rsidRPr="004C7564" w:rsidDel="00B86DA5">
                          <w:rPr>
                            <w:sz w:val="18"/>
                            <w:lang w:val="es-ES"/>
                          </w:rPr>
                          <w:delText>o</w:delText>
                        </w:r>
                      </w:del>
                      <w:r w:rsidRPr="004C7564">
                        <w:rPr>
                          <w:sz w:val="18"/>
                          <w:lang w:val="es-ES"/>
                        </w:rPr>
                        <w:t>mo se crea un indicador de gestión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A241A7" wp14:editId="36BD82C1">
                <wp:simplePos x="0" y="0"/>
                <wp:positionH relativeFrom="column">
                  <wp:posOffset>2615565</wp:posOffset>
                </wp:positionH>
                <wp:positionV relativeFrom="paragraph">
                  <wp:posOffset>2847340</wp:posOffset>
                </wp:positionV>
                <wp:extent cx="1476375" cy="68580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B9356" w14:textId="31BF086C" w:rsidR="00942309" w:rsidRPr="00942309" w:rsidRDefault="00B86DA5">
                            <w:pPr>
                              <w:pPrChange w:id="6" w:author="JULIA ISABEL ROBERTO" w:date="2022-04-07T21:35:00Z">
                                <w:pPr>
                                  <w:ind w:left="720"/>
                                </w:pPr>
                              </w:pPrChange>
                            </w:pPr>
                            <w:ins w:id="7" w:author="JULIA ISABEL ROBERTO" w:date="2022-04-07T21:35:00Z">
                              <w:r>
                                <w:rPr>
                                  <w:lang w:val="es-ES"/>
                                </w:rPr>
                                <w:t>d</w:t>
                              </w:r>
                            </w:ins>
                            <w:del w:id="8" w:author="JULIA ISABEL ROBERTO" w:date="2022-04-07T21:35:00Z">
                              <w:r w:rsidR="00EB5313" w:rsidDel="00B86DA5">
                                <w:rPr>
                                  <w:lang w:val="es-ES"/>
                                </w:rPr>
                                <w:delText>D</w:delText>
                              </w:r>
                            </w:del>
                            <w:r w:rsidR="00EB5313">
                              <w:rPr>
                                <w:lang w:val="es-ES"/>
                              </w:rPr>
                              <w:t>.</w:t>
                            </w:r>
                            <w:r w:rsidR="00942309">
                              <w:rPr>
                                <w:lang w:val="es-ES"/>
                              </w:rPr>
                              <w:t xml:space="preserve"> </w:t>
                            </w:r>
                            <w:r w:rsidR="00942309" w:rsidRPr="00942309">
                              <w:rPr>
                                <w:sz w:val="16"/>
                              </w:rPr>
                              <w:t>Inscripción de predios</w:t>
                            </w:r>
                            <w:r w:rsidR="00942309" w:rsidRPr="00942309">
                              <w:rPr>
                                <w:sz w:val="10"/>
                              </w:rPr>
                              <w:t xml:space="preserve"> </w:t>
                            </w:r>
                            <w:r w:rsidR="00942309" w:rsidRPr="00942309">
                              <w:rPr>
                                <w:sz w:val="16"/>
                              </w:rPr>
                              <w:t>ante el ICA.</w:t>
                            </w:r>
                          </w:p>
                          <w:p w14:paraId="7DE03A55" w14:textId="77777777" w:rsidR="000436E7" w:rsidRPr="00EB5313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A241A7" id="Rectángulo 9" o:spid="_x0000_s1028" style="position:absolute;margin-left:205.95pt;margin-top:224.2pt;width:116.25pt;height:5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" fillcolor="white [3201]" strokecolor="#4472c4 [3208]" strokeweight="1pt">
                <v:textbox>
                  <w:txbxContent>
                    <w:p w14:paraId="55CB9356" w14:textId="31BF086C" w:rsidR="00942309" w:rsidRPr="00942309" w:rsidRDefault="00B86DA5" w:rsidP="00B86DA5">
                      <w:pPr>
                        <w:pPrChange w:id="15" w:author="JULIA ISABEL ROBERTO" w:date="2022-04-07T21:35:00Z">
                          <w:pPr>
                            <w:ind w:left="720"/>
                          </w:pPr>
                        </w:pPrChange>
                      </w:pPr>
                      <w:ins w:id="16" w:author="JULIA ISABEL ROBERTO" w:date="2022-04-07T21:35:00Z">
                        <w:r>
                          <w:rPr>
                            <w:lang w:val="es-ES"/>
                          </w:rPr>
                          <w:t>d</w:t>
                        </w:r>
                      </w:ins>
                      <w:del w:id="17" w:author="JULIA ISABEL ROBERTO" w:date="2022-04-07T21:35:00Z">
                        <w:r w:rsidR="00EB5313" w:rsidDel="00B86DA5">
                          <w:rPr>
                            <w:lang w:val="es-ES"/>
                          </w:rPr>
                          <w:delText>D</w:delText>
                        </w:r>
                      </w:del>
                      <w:r w:rsidR="00EB5313">
                        <w:rPr>
                          <w:lang w:val="es-ES"/>
                        </w:rPr>
                        <w:t>.</w:t>
                      </w:r>
                      <w:r w:rsidR="00942309">
                        <w:rPr>
                          <w:lang w:val="es-ES"/>
                        </w:rPr>
                        <w:t xml:space="preserve"> </w:t>
                      </w:r>
                      <w:r w:rsidR="00942309" w:rsidRPr="00942309">
                        <w:rPr>
                          <w:sz w:val="16"/>
                        </w:rPr>
                        <w:t>Inscripción de predios</w:t>
                      </w:r>
                      <w:r w:rsidR="00942309" w:rsidRPr="00942309">
                        <w:rPr>
                          <w:sz w:val="10"/>
                        </w:rPr>
                        <w:t xml:space="preserve"> </w:t>
                      </w:r>
                      <w:r w:rsidR="00942309" w:rsidRPr="00942309">
                        <w:rPr>
                          <w:sz w:val="16"/>
                        </w:rPr>
                        <w:t>ante el ICA.</w:t>
                      </w:r>
                    </w:p>
                    <w:p w14:paraId="7DE03A55" w14:textId="77777777" w:rsidR="000436E7" w:rsidRPr="00EB5313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DECD9" wp14:editId="0B84064B">
                <wp:simplePos x="0" y="0"/>
                <wp:positionH relativeFrom="column">
                  <wp:posOffset>243840</wp:posOffset>
                </wp:positionH>
                <wp:positionV relativeFrom="paragraph">
                  <wp:posOffset>2828290</wp:posOffset>
                </wp:positionV>
                <wp:extent cx="1476375" cy="685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3BF6" w14:textId="7D2EF36B" w:rsidR="000436E7" w:rsidRPr="000436E7" w:rsidRDefault="001F22EA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4. </w:t>
                            </w:r>
                            <w:r w:rsidRPr="004C7564">
                              <w:rPr>
                                <w:sz w:val="18"/>
                                <w:lang w:val="es-ES"/>
                              </w:rPr>
                              <w:t xml:space="preserve">Los pasos de la </w:t>
                            </w:r>
                            <w:ins w:id="9" w:author="JULIA ISABEL ROBERTO" w:date="2022-04-07T21:36:00Z">
                              <w:r w:rsidR="00B86DA5">
                                <w:rPr>
                                  <w:sz w:val="18"/>
                                  <w:lang w:val="es-ES"/>
                                </w:rPr>
                                <w:t>m</w:t>
                              </w:r>
                            </w:ins>
                            <w:del w:id="10" w:author="JULIA ISABEL ROBERTO" w:date="2022-04-07T21:36:00Z">
                              <w:r w:rsidRPr="004C7564" w:rsidDel="00B86DA5">
                                <w:rPr>
                                  <w:sz w:val="18"/>
                                  <w:lang w:val="es-ES"/>
                                </w:rPr>
                                <w:delText>M</w:delText>
                              </w:r>
                            </w:del>
                            <w:r w:rsidRPr="004C7564">
                              <w:rPr>
                                <w:sz w:val="18"/>
                                <w:lang w:val="es-ES"/>
                              </w:rPr>
                              <w:t>etodología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DECD9" id="Rectángulo 4" o:spid="_x0000_s1029" style="position:absolute;margin-left:19.2pt;margin-top:222.7pt;width:116.2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" fillcolor="white [3201]" strokecolor="#ffc000 [3207]" strokeweight="1pt">
                <v:textbox>
                  <w:txbxContent>
                    <w:p w14:paraId="69D03BF6" w14:textId="7D2EF36B" w:rsidR="000436E7" w:rsidRPr="000436E7" w:rsidRDefault="001F22EA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4. </w:t>
                      </w:r>
                      <w:r w:rsidRPr="004C7564">
                        <w:rPr>
                          <w:sz w:val="18"/>
                          <w:lang w:val="es-ES"/>
                        </w:rPr>
                        <w:t xml:space="preserve">Los pasos de la </w:t>
                      </w:r>
                      <w:ins w:id="20" w:author="JULIA ISABEL ROBERTO" w:date="2022-04-07T21:36:00Z">
                        <w:r w:rsidR="00B86DA5">
                          <w:rPr>
                            <w:sz w:val="18"/>
                            <w:lang w:val="es-ES"/>
                          </w:rPr>
                          <w:t>m</w:t>
                        </w:r>
                      </w:ins>
                      <w:del w:id="21" w:author="JULIA ISABEL ROBERTO" w:date="2022-04-07T21:36:00Z">
                        <w:r w:rsidRPr="004C7564" w:rsidDel="00B86DA5">
                          <w:rPr>
                            <w:sz w:val="18"/>
                            <w:lang w:val="es-ES"/>
                          </w:rPr>
                          <w:delText>M</w:delText>
                        </w:r>
                      </w:del>
                      <w:r w:rsidRPr="004C7564">
                        <w:rPr>
                          <w:sz w:val="18"/>
                          <w:lang w:val="es-ES"/>
                        </w:rPr>
                        <w:t>etodología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6E9CE" wp14:editId="2440EF6C">
                <wp:simplePos x="0" y="0"/>
                <wp:positionH relativeFrom="column">
                  <wp:posOffset>196215</wp:posOffset>
                </wp:positionH>
                <wp:positionV relativeFrom="paragraph">
                  <wp:posOffset>1923415</wp:posOffset>
                </wp:positionV>
                <wp:extent cx="1476375" cy="6858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4368" w14:textId="24212D66" w:rsidR="000436E7" w:rsidRPr="000436E7" w:rsidRDefault="001D4130" w:rsidP="000436E7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lang w:val="es-ES"/>
                              </w:rPr>
                              <w:t xml:space="preserve">3. Una técnica de </w:t>
                            </w:r>
                            <w:ins w:id="11" w:author="JULIA ISABEL ROBERTO" w:date="2022-04-07T21:36:00Z">
                              <w:r w:rsidR="00B86DA5">
                                <w:rPr>
                                  <w:sz w:val="20"/>
                                  <w:lang w:val="es-ES"/>
                                </w:rPr>
                                <w:t>e</w:t>
                              </w:r>
                            </w:ins>
                            <w:del w:id="12" w:author="JULIA ISABEL ROBERTO" w:date="2022-04-07T21:36:00Z">
                              <w:r w:rsidDel="00B86DA5">
                                <w:rPr>
                                  <w:sz w:val="20"/>
                                  <w:lang w:val="es-ES"/>
                                </w:rPr>
                                <w:delText>E</w:delText>
                              </w:r>
                            </w:del>
                            <w:r>
                              <w:rPr>
                                <w:sz w:val="20"/>
                                <w:lang w:val="es-ES"/>
                              </w:rPr>
                              <w:t xml:space="preserve">valuación </w:t>
                            </w:r>
                            <w:r w:rsidR="001F22EA">
                              <w:rPr>
                                <w:sz w:val="20"/>
                                <w:lang w:val="es-ES"/>
                              </w:rPr>
                              <w:t>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6E9CE" id="Rectángulo 3" o:spid="_x0000_s1030" style="position:absolute;margin-left:15.45pt;margin-top:151.45pt;width:116.2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HPcWAIAAP4EAAAOAAAAZHJzL2Uyb0RvYy54bWysVN9v2jAQfp+0/8Hy+xrCKG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" fillcolor="white [3201]" strokecolor="#ffc000 [3207]" strokeweight="1pt">
                <v:textbox>
                  <w:txbxContent>
                    <w:p w14:paraId="60A74368" w14:textId="24212D66" w:rsidR="000436E7" w:rsidRPr="000436E7" w:rsidRDefault="001D4130" w:rsidP="000436E7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r>
                        <w:rPr>
                          <w:sz w:val="20"/>
                          <w:lang w:val="es-ES"/>
                        </w:rPr>
                        <w:t xml:space="preserve">3. Una técnica de </w:t>
                      </w:r>
                      <w:ins w:id="24" w:author="JULIA ISABEL ROBERTO" w:date="2022-04-07T21:36:00Z">
                        <w:r w:rsidR="00B86DA5">
                          <w:rPr>
                            <w:sz w:val="20"/>
                            <w:lang w:val="es-ES"/>
                          </w:rPr>
                          <w:t>e</w:t>
                        </w:r>
                      </w:ins>
                      <w:del w:id="25" w:author="JULIA ISABEL ROBERTO" w:date="2022-04-07T21:36:00Z">
                        <w:r w:rsidDel="00B86DA5">
                          <w:rPr>
                            <w:sz w:val="20"/>
                            <w:lang w:val="es-ES"/>
                          </w:rPr>
                          <w:delText>E</w:delText>
                        </w:r>
                      </w:del>
                      <w:r>
                        <w:rPr>
                          <w:sz w:val="20"/>
                          <w:lang w:val="es-ES"/>
                        </w:rPr>
                        <w:t xml:space="preserve">valuación </w:t>
                      </w:r>
                      <w:r w:rsidR="001F22EA">
                        <w:rPr>
                          <w:sz w:val="20"/>
                          <w:lang w:val="es-ES"/>
                        </w:rPr>
                        <w:t>es: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FDFAF" wp14:editId="46B5392E">
                <wp:simplePos x="0" y="0"/>
                <wp:positionH relativeFrom="column">
                  <wp:posOffset>167640</wp:posOffset>
                </wp:positionH>
                <wp:positionV relativeFrom="paragraph">
                  <wp:posOffset>1075690</wp:posOffset>
                </wp:positionV>
                <wp:extent cx="1476375" cy="685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D7F2" w14:textId="77777777" w:rsidR="000436E7" w:rsidRPr="000436E7" w:rsidRDefault="003740DD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2. </w:t>
                            </w:r>
                            <w:r w:rsidRPr="00772BED">
                              <w:rPr>
                                <w:rFonts w:eastAsia="Times New Roman"/>
                                <w:bCs/>
                                <w:sz w:val="20"/>
                                <w:szCs w:val="20"/>
                              </w:rPr>
                              <w:t>La evaluación y monitoreo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DDC3A" id="Rectángulo 2" o:spid="_x0000_s1032" style="position:absolute;margin-left:13.2pt;margin-top:84.7pt;width:116.2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" fillcolor="white [3201]" strokecolor="#ffc000 [3207]" strokeweight="1pt">
                <v:textbox>
                  <w:txbxContent>
                    <w:p w:rsidR="000436E7" w:rsidRPr="000436E7" w:rsidRDefault="003740DD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2. </w:t>
                      </w:r>
                      <w:r w:rsidRPr="00772BED">
                        <w:rPr>
                          <w:rFonts w:eastAsia="Times New Roman"/>
                          <w:bCs/>
                          <w:sz w:val="20"/>
                          <w:szCs w:val="20"/>
                        </w:rPr>
                        <w:t>La evaluación y monitoreo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5F762C" wp14:editId="3645555E">
                <wp:simplePos x="0" y="0"/>
                <wp:positionH relativeFrom="column">
                  <wp:posOffset>2586990</wp:posOffset>
                </wp:positionH>
                <wp:positionV relativeFrom="paragraph">
                  <wp:posOffset>1066165</wp:posOffset>
                </wp:positionV>
                <wp:extent cx="1476375" cy="68580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F71FB" w14:textId="21C55FE0" w:rsidR="000436E7" w:rsidRPr="001F22EA" w:rsidRDefault="00945CCD" w:rsidP="000436E7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ins w:id="13" w:author="JULIA ISABEL ROBERTO" w:date="2022-04-07T21:34:00Z">
                              <w:r>
                                <w:rPr>
                                  <w:lang w:val="es-ES"/>
                                </w:rPr>
                                <w:t>b.</w:t>
                              </w:r>
                            </w:ins>
                            <w:del w:id="14" w:author="JULIA ISABEL ROBERTO" w:date="2022-04-07T21:33:00Z">
                              <w:r w:rsidR="00EB5313" w:rsidDel="00945CCD">
                                <w:rPr>
                                  <w:lang w:val="es-ES"/>
                                </w:rPr>
                                <w:delText>B</w:delText>
                              </w:r>
                            </w:del>
                            <w:del w:id="15" w:author="JULIA ISABEL ROBERTO" w:date="2022-04-07T21:34:00Z">
                              <w:r w:rsidR="00EB5313" w:rsidDel="00945CCD">
                                <w:rPr>
                                  <w:lang w:val="es-ES"/>
                                </w:rPr>
                                <w:delText>.</w:delText>
                              </w:r>
                            </w:del>
                            <w:r w:rsidR="001F22EA">
                              <w:rPr>
                                <w:lang w:val="es-ES"/>
                              </w:rPr>
                              <w:t xml:space="preserve"> </w:t>
                            </w:r>
                            <w:r w:rsidR="001F22EA">
                              <w:rPr>
                                <w:sz w:val="16"/>
                                <w:lang w:val="es-ES"/>
                              </w:rPr>
                              <w:t>A</w:t>
                            </w:r>
                            <w:r w:rsidR="001F22EA" w:rsidRPr="001F22EA">
                              <w:rPr>
                                <w:sz w:val="16"/>
                                <w:lang w:val="es-ES"/>
                              </w:rPr>
                              <w:t>nális</w:t>
                            </w:r>
                            <w:r w:rsidR="001F22EA">
                              <w:rPr>
                                <w:sz w:val="16"/>
                                <w:lang w:val="es-ES"/>
                              </w:rPr>
                              <w:t>is</w:t>
                            </w:r>
                            <w:r w:rsidR="001F22EA" w:rsidRPr="001F22EA">
                              <w:rPr>
                                <w:sz w:val="16"/>
                                <w:lang w:val="es-ES"/>
                              </w:rPr>
                              <w:t>,</w:t>
                            </w:r>
                            <w:r w:rsidR="001F22EA"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ins w:id="16" w:author="JULIA ISABEL ROBERTO" w:date="2022-04-07T21:34:00Z">
                              <w:r w:rsidR="00B86DA5">
                                <w:rPr>
                                  <w:sz w:val="16"/>
                                  <w:lang w:val="es-ES"/>
                                </w:rPr>
                                <w:t>i</w:t>
                              </w:r>
                            </w:ins>
                            <w:del w:id="17" w:author="JULIA ISABEL ROBERTO" w:date="2022-04-07T21:34:00Z">
                              <w:r w:rsidR="001F22EA" w:rsidDel="00B86DA5">
                                <w:rPr>
                                  <w:sz w:val="16"/>
                                  <w:lang w:val="es-ES"/>
                                </w:rPr>
                                <w:delText>I</w:delText>
                              </w:r>
                            </w:del>
                            <w:r w:rsidR="001F22EA">
                              <w:rPr>
                                <w:sz w:val="16"/>
                                <w:lang w:val="es-ES"/>
                              </w:rPr>
                              <w:t>dentificació</w:t>
                            </w:r>
                            <w:r w:rsidR="001F22EA" w:rsidRPr="001F22EA">
                              <w:rPr>
                                <w:sz w:val="16"/>
                                <w:lang w:val="es-ES"/>
                              </w:rPr>
                              <w:t>n,</w:t>
                            </w:r>
                            <w:r w:rsidR="001F22EA"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ins w:id="18" w:author="JULIA ISABEL ROBERTO" w:date="2022-04-07T21:35:00Z">
                              <w:r w:rsidR="00B86DA5">
                                <w:rPr>
                                  <w:sz w:val="16"/>
                                  <w:lang w:val="es-ES"/>
                                </w:rPr>
                                <w:t>i</w:t>
                              </w:r>
                            </w:ins>
                            <w:del w:id="19" w:author="JULIA ISABEL ROBERTO" w:date="2022-04-07T21:35:00Z">
                              <w:r w:rsidR="001F22EA" w:rsidDel="00B86DA5">
                                <w:rPr>
                                  <w:sz w:val="16"/>
                                  <w:lang w:val="es-ES"/>
                                </w:rPr>
                                <w:delText>I</w:delText>
                              </w:r>
                            </w:del>
                            <w:r w:rsidR="001F22EA">
                              <w:rPr>
                                <w:sz w:val="16"/>
                                <w:lang w:val="es-ES"/>
                              </w:rPr>
                              <w:t>mplementaci</w:t>
                            </w:r>
                            <w:r w:rsidR="001F22EA" w:rsidRPr="001F22EA">
                              <w:rPr>
                                <w:sz w:val="16"/>
                                <w:lang w:val="es-ES"/>
                              </w:rPr>
                              <w:t xml:space="preserve">ón  y </w:t>
                            </w:r>
                            <w:r w:rsidR="001F22EA">
                              <w:rPr>
                                <w:sz w:val="16"/>
                                <w:lang w:val="es-ES"/>
                              </w:rPr>
                              <w:t>evaluació</w:t>
                            </w:r>
                            <w:r w:rsidR="001F22EA" w:rsidRPr="001F22EA">
                              <w:rPr>
                                <w:sz w:val="16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F762C" id="Rectángulo 7" o:spid="_x0000_s1032" style="position:absolute;margin-left:203.7pt;margin-top:83.95pt;width:116.2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vBeWQIAAP4EAAAOAAAAZHJzL2Uyb0RvYy54bWysVN9v2jAQfp+0/8Hy+xrCgHa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" fillcolor="white [3201]" strokecolor="#4472c4 [3208]" strokeweight="1pt">
                <v:textbox>
                  <w:txbxContent>
                    <w:p w14:paraId="0A9F71FB" w14:textId="21C55FE0" w:rsidR="000436E7" w:rsidRPr="001F22EA" w:rsidRDefault="00945CCD" w:rsidP="000436E7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ins w:id="33" w:author="JULIA ISABEL ROBERTO" w:date="2022-04-07T21:34:00Z">
                        <w:r>
                          <w:rPr>
                            <w:lang w:val="es-ES"/>
                          </w:rPr>
                          <w:t>b.</w:t>
                        </w:r>
                      </w:ins>
                      <w:del w:id="34" w:author="JULIA ISABEL ROBERTO" w:date="2022-04-07T21:33:00Z">
                        <w:r w:rsidR="00EB5313" w:rsidDel="00945CCD">
                          <w:rPr>
                            <w:lang w:val="es-ES"/>
                          </w:rPr>
                          <w:delText>B</w:delText>
                        </w:r>
                      </w:del>
                      <w:del w:id="35" w:author="JULIA ISABEL ROBERTO" w:date="2022-04-07T21:34:00Z">
                        <w:r w:rsidR="00EB5313" w:rsidDel="00945CCD">
                          <w:rPr>
                            <w:lang w:val="es-ES"/>
                          </w:rPr>
                          <w:delText>.</w:delText>
                        </w:r>
                      </w:del>
                      <w:r w:rsidR="001F22EA">
                        <w:rPr>
                          <w:lang w:val="es-ES"/>
                        </w:rPr>
                        <w:t xml:space="preserve"> </w:t>
                      </w:r>
                      <w:r w:rsidR="001F22EA">
                        <w:rPr>
                          <w:sz w:val="16"/>
                          <w:lang w:val="es-ES"/>
                        </w:rPr>
                        <w:t>A</w:t>
                      </w:r>
                      <w:r w:rsidR="001F22EA" w:rsidRPr="001F22EA">
                        <w:rPr>
                          <w:sz w:val="16"/>
                          <w:lang w:val="es-ES"/>
                        </w:rPr>
                        <w:t>nális</w:t>
                      </w:r>
                      <w:r w:rsidR="001F22EA">
                        <w:rPr>
                          <w:sz w:val="16"/>
                          <w:lang w:val="es-ES"/>
                        </w:rPr>
                        <w:t>is</w:t>
                      </w:r>
                      <w:r w:rsidR="001F22EA" w:rsidRPr="001F22EA">
                        <w:rPr>
                          <w:sz w:val="16"/>
                          <w:lang w:val="es-ES"/>
                        </w:rPr>
                        <w:t>,</w:t>
                      </w:r>
                      <w:r w:rsidR="001F22EA">
                        <w:rPr>
                          <w:sz w:val="16"/>
                          <w:lang w:val="es-ES"/>
                        </w:rPr>
                        <w:t xml:space="preserve"> </w:t>
                      </w:r>
                      <w:ins w:id="36" w:author="JULIA ISABEL ROBERTO" w:date="2022-04-07T21:34:00Z">
                        <w:r w:rsidR="00B86DA5">
                          <w:rPr>
                            <w:sz w:val="16"/>
                            <w:lang w:val="es-ES"/>
                          </w:rPr>
                          <w:t>i</w:t>
                        </w:r>
                      </w:ins>
                      <w:del w:id="37" w:author="JULIA ISABEL ROBERTO" w:date="2022-04-07T21:34:00Z">
                        <w:r w:rsidR="001F22EA" w:rsidDel="00B86DA5">
                          <w:rPr>
                            <w:sz w:val="16"/>
                            <w:lang w:val="es-ES"/>
                          </w:rPr>
                          <w:delText>I</w:delText>
                        </w:r>
                      </w:del>
                      <w:r w:rsidR="001F22EA">
                        <w:rPr>
                          <w:sz w:val="16"/>
                          <w:lang w:val="es-ES"/>
                        </w:rPr>
                        <w:t>dentificació</w:t>
                      </w:r>
                      <w:r w:rsidR="001F22EA" w:rsidRPr="001F22EA">
                        <w:rPr>
                          <w:sz w:val="16"/>
                          <w:lang w:val="es-ES"/>
                        </w:rPr>
                        <w:t>n,</w:t>
                      </w:r>
                      <w:r w:rsidR="001F22EA">
                        <w:rPr>
                          <w:sz w:val="16"/>
                          <w:lang w:val="es-ES"/>
                        </w:rPr>
                        <w:t xml:space="preserve"> </w:t>
                      </w:r>
                      <w:ins w:id="38" w:author="JULIA ISABEL ROBERTO" w:date="2022-04-07T21:35:00Z">
                        <w:r w:rsidR="00B86DA5">
                          <w:rPr>
                            <w:sz w:val="16"/>
                            <w:lang w:val="es-ES"/>
                          </w:rPr>
                          <w:t>i</w:t>
                        </w:r>
                      </w:ins>
                      <w:del w:id="39" w:author="JULIA ISABEL ROBERTO" w:date="2022-04-07T21:35:00Z">
                        <w:r w:rsidR="001F22EA" w:rsidDel="00B86DA5">
                          <w:rPr>
                            <w:sz w:val="16"/>
                            <w:lang w:val="es-ES"/>
                          </w:rPr>
                          <w:delText>I</w:delText>
                        </w:r>
                      </w:del>
                      <w:r w:rsidR="001F22EA">
                        <w:rPr>
                          <w:sz w:val="16"/>
                          <w:lang w:val="es-ES"/>
                        </w:rPr>
                        <w:t>mplementaci</w:t>
                      </w:r>
                      <w:r w:rsidR="001F22EA" w:rsidRPr="001F22EA">
                        <w:rPr>
                          <w:sz w:val="16"/>
                          <w:lang w:val="es-ES"/>
                        </w:rPr>
                        <w:t xml:space="preserve">ón  y </w:t>
                      </w:r>
                      <w:r w:rsidR="001F22EA">
                        <w:rPr>
                          <w:sz w:val="16"/>
                          <w:lang w:val="es-ES"/>
                        </w:rPr>
                        <w:t>evaluació</w:t>
                      </w:r>
                      <w:r w:rsidR="001F22EA" w:rsidRPr="001F22EA">
                        <w:rPr>
                          <w:sz w:val="16"/>
                          <w:lang w:val="es-E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E8D9C2" wp14:editId="2BF69C74">
                <wp:simplePos x="0" y="0"/>
                <wp:positionH relativeFrom="column">
                  <wp:posOffset>2548890</wp:posOffset>
                </wp:positionH>
                <wp:positionV relativeFrom="paragraph">
                  <wp:posOffset>247015</wp:posOffset>
                </wp:positionV>
                <wp:extent cx="1476375" cy="6858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FD32A" w14:textId="0D633D27" w:rsidR="00B250F4" w:rsidRPr="001D4130" w:rsidRDefault="00945CCD">
                            <w:pPr>
                              <w:ind w:left="720"/>
                              <w:pPrChange w:id="20" w:author="JULIA ISABEL ROBERTO" w:date="2022-04-07T21:33:00Z">
                                <w:pPr>
                                  <w:numPr>
                                    <w:numId w:val="2"/>
                                  </w:numPr>
                                  <w:tabs>
                                    <w:tab w:val="num" w:pos="720"/>
                                  </w:tabs>
                                  <w:ind w:left="720" w:hanging="360"/>
                                  <w:jc w:val="center"/>
                                </w:pPr>
                              </w:pPrChange>
                            </w:pPr>
                            <w:ins w:id="21" w:author="JULIA ISABEL ROBERTO" w:date="2022-04-07T21:33:00Z">
                              <w:r>
                                <w:rPr>
                                  <w:lang w:val="es-ES"/>
                                </w:rPr>
                                <w:t>a.</w:t>
                              </w:r>
                            </w:ins>
                            <w:del w:id="22" w:author="JULIA ISABEL ROBERTO" w:date="2022-04-07T21:33:00Z">
                              <w:r w:rsidR="00EB5313" w:rsidDel="00945CCD">
                                <w:rPr>
                                  <w:lang w:val="es-ES"/>
                                </w:rPr>
                                <w:delText>A.</w:delText>
                              </w:r>
                            </w:del>
                            <w:r w:rsidR="001D4130" w:rsidRPr="001D4130">
                              <w:rPr>
                                <w:rFonts w:asciiTheme="minorHAnsi" w:eastAsiaTheme="minorEastAsia" w:hAnsi="Cambria" w:cstheme="minorBidi"/>
                                <w:bCs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B33F6" w:rsidRPr="001D4130">
                              <w:rPr>
                                <w:bCs/>
                                <w:sz w:val="18"/>
                              </w:rPr>
                              <w:t>Evaluación del impacto</w:t>
                            </w:r>
                          </w:p>
                          <w:p w14:paraId="5294E4D3" w14:textId="77777777" w:rsidR="000436E7" w:rsidRPr="000436E7" w:rsidRDefault="000436E7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8D9C2" id="Rectángulo 6" o:spid="_x0000_s1033" style="position:absolute;margin-left:200.7pt;margin-top:19.45pt;width:116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" fillcolor="white [3201]" strokecolor="#4472c4 [3208]" strokeweight="1pt">
                <v:textbox>
                  <w:txbxContent>
                    <w:p w14:paraId="533FD32A" w14:textId="0D633D27" w:rsidR="00B250F4" w:rsidRPr="001D4130" w:rsidRDefault="00945CCD" w:rsidP="00945CCD">
                      <w:pPr>
                        <w:ind w:left="720"/>
                        <w:pPrChange w:id="43" w:author="JULIA ISABEL ROBERTO" w:date="2022-04-07T21:33:00Z">
                          <w:pPr>
                            <w:numPr>
                              <w:numId w:val="2"/>
                            </w:numPr>
                            <w:tabs>
                              <w:tab w:val="num" w:pos="720"/>
                            </w:tabs>
                            <w:ind w:left="720" w:hanging="360"/>
                            <w:jc w:val="center"/>
                          </w:pPr>
                        </w:pPrChange>
                      </w:pPr>
                      <w:ins w:id="44" w:author="JULIA ISABEL ROBERTO" w:date="2022-04-07T21:33:00Z">
                        <w:r>
                          <w:rPr>
                            <w:lang w:val="es-ES"/>
                          </w:rPr>
                          <w:t>a.</w:t>
                        </w:r>
                      </w:ins>
                      <w:del w:id="45" w:author="JULIA ISABEL ROBERTO" w:date="2022-04-07T21:33:00Z">
                        <w:r w:rsidR="00EB5313" w:rsidDel="00945CCD">
                          <w:rPr>
                            <w:lang w:val="es-ES"/>
                          </w:rPr>
                          <w:delText>A.</w:delText>
                        </w:r>
                      </w:del>
                      <w:r w:rsidR="001D4130" w:rsidRPr="001D4130">
                        <w:rPr>
                          <w:rFonts w:asciiTheme="minorHAnsi" w:eastAsiaTheme="minorEastAsia" w:hAnsi="Cambria" w:cstheme="minorBidi"/>
                          <w:bCs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r w:rsidR="004B33F6" w:rsidRPr="001D4130">
                        <w:rPr>
                          <w:bCs/>
                          <w:sz w:val="18"/>
                        </w:rPr>
                        <w:t>Evaluación del impacto</w:t>
                      </w:r>
                    </w:p>
                    <w:p w14:paraId="5294E4D3" w14:textId="77777777" w:rsidR="000436E7" w:rsidRPr="000436E7" w:rsidRDefault="000436E7" w:rsidP="000436E7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DCD1BA" wp14:editId="6866A043">
                <wp:simplePos x="0" y="0"/>
                <wp:positionH relativeFrom="column">
                  <wp:posOffset>148590</wp:posOffset>
                </wp:positionH>
                <wp:positionV relativeFrom="paragraph">
                  <wp:posOffset>247015</wp:posOffset>
                </wp:positionV>
                <wp:extent cx="1476375" cy="6858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2C16B" w14:textId="77777777" w:rsidR="000436E7" w:rsidRPr="000436E7" w:rsidRDefault="00EB5313" w:rsidP="000436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1. La contingencia </w:t>
                            </w:r>
                            <w:r w:rsidR="003740DD">
                              <w:rPr>
                                <w:lang w:val="es-ES"/>
                              </w:rPr>
                              <w:t>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05AA5" id="Rectángulo 1" o:spid="_x0000_s1035" style="position:absolute;margin-left:11.7pt;margin-top:19.45pt;width:116.2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" fillcolor="white [3201]" strokecolor="#ffc000 [3207]" strokeweight="1pt">
                <v:textbox>
                  <w:txbxContent>
                    <w:p w:rsidR="000436E7" w:rsidRPr="000436E7" w:rsidRDefault="00EB5313" w:rsidP="000436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1. La contingencia </w:t>
                      </w:r>
                      <w:r w:rsidR="003740DD">
                        <w:rPr>
                          <w:lang w:val="es-ES"/>
                        </w:rPr>
                        <w:t>es:</w:t>
                      </w:r>
                    </w:p>
                  </w:txbxContent>
                </v:textbox>
              </v:rect>
            </w:pict>
          </mc:Fallback>
        </mc:AlternateContent>
      </w:r>
    </w:p>
    <w:p w14:paraId="4FD6CD7D" w14:textId="77777777" w:rsidR="000436E7" w:rsidRPr="000436E7" w:rsidRDefault="000436E7" w:rsidP="000436E7"/>
    <w:p w14:paraId="7E9626AC" w14:textId="77777777" w:rsidR="000436E7" w:rsidRPr="000436E7" w:rsidRDefault="000436E7" w:rsidP="000436E7"/>
    <w:p w14:paraId="615694C3" w14:textId="77777777" w:rsidR="000436E7" w:rsidRPr="000436E7" w:rsidRDefault="000436E7" w:rsidP="000436E7"/>
    <w:p w14:paraId="5195D57B" w14:textId="77777777" w:rsidR="000436E7" w:rsidRPr="000436E7" w:rsidRDefault="000436E7" w:rsidP="000436E7"/>
    <w:p w14:paraId="7C2BA4F3" w14:textId="77777777" w:rsidR="000436E7" w:rsidRPr="000436E7" w:rsidRDefault="000436E7" w:rsidP="000436E7"/>
    <w:p w14:paraId="3163F33E" w14:textId="77777777" w:rsidR="000436E7" w:rsidRPr="000436E7" w:rsidRDefault="000436E7" w:rsidP="000436E7"/>
    <w:p w14:paraId="627759D4" w14:textId="77777777" w:rsidR="000436E7" w:rsidRPr="000436E7" w:rsidRDefault="000436E7" w:rsidP="000436E7"/>
    <w:p w14:paraId="17BDFEB9" w14:textId="77777777" w:rsidR="000436E7" w:rsidRPr="000436E7" w:rsidRDefault="000436E7" w:rsidP="000436E7"/>
    <w:p w14:paraId="6EE1B77A" w14:textId="77777777" w:rsidR="000436E7" w:rsidRPr="000436E7" w:rsidRDefault="000436E7" w:rsidP="000436E7"/>
    <w:p w14:paraId="6448ACF8" w14:textId="27ACAD24" w:rsidR="000436E7" w:rsidRPr="000436E7" w:rsidRDefault="00B86DA5" w:rsidP="000436E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F22D55" wp14:editId="6904EE18">
                <wp:simplePos x="0" y="0"/>
                <wp:positionH relativeFrom="column">
                  <wp:posOffset>2875915</wp:posOffset>
                </wp:positionH>
                <wp:positionV relativeFrom="paragraph">
                  <wp:posOffset>103505</wp:posOffset>
                </wp:positionV>
                <wp:extent cx="1568450" cy="8001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67D53" w14:textId="721BDB75" w:rsidR="000436E7" w:rsidRPr="00EB5313" w:rsidRDefault="00B86DA5" w:rsidP="000436E7">
                            <w:pPr>
                              <w:jc w:val="center"/>
                              <w:rPr>
                                <w:sz w:val="20"/>
                                <w:lang w:val="es-ES"/>
                              </w:rPr>
                            </w:pPr>
                            <w:ins w:id="23" w:author="JULIA ISABEL ROBERTO" w:date="2022-04-07T21:35:00Z">
                              <w:r>
                                <w:rPr>
                                  <w:lang w:val="es-ES"/>
                                </w:rPr>
                                <w:t>c</w:t>
                              </w:r>
                            </w:ins>
                            <w:del w:id="24" w:author="JULIA ISABEL ROBERTO" w:date="2022-04-07T21:35:00Z">
                              <w:r w:rsidR="00EB5313" w:rsidDel="00B86DA5">
                                <w:rPr>
                                  <w:lang w:val="es-ES"/>
                                </w:rPr>
                                <w:delText>C</w:delText>
                              </w:r>
                            </w:del>
                            <w:r w:rsidR="00EB5313">
                              <w:rPr>
                                <w:lang w:val="es-ES"/>
                              </w:rPr>
                              <w:t>.</w:t>
                            </w:r>
                            <w:r w:rsidR="00EB5313" w:rsidRPr="00EB5313"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ins w:id="25" w:author="JULIA ISABEL ROBERTO" w:date="2022-04-07T21:35:00Z">
                              <w:r>
                                <w:rPr>
                                  <w:rFonts w:eastAsia="Times New Roman"/>
                                  <w:sz w:val="18"/>
                                  <w:szCs w:val="20"/>
                                </w:rPr>
                                <w:t>A</w:t>
                              </w:r>
                            </w:ins>
                            <w:del w:id="26" w:author="JULIA ISABEL ROBERTO" w:date="2022-04-07T21:35:00Z">
                              <w:r w:rsidR="00EB5313" w:rsidRPr="00EB5313" w:rsidDel="00B86DA5">
                                <w:rPr>
                                  <w:rFonts w:eastAsia="Times New Roman"/>
                                  <w:sz w:val="18"/>
                                  <w:szCs w:val="20"/>
                                </w:rPr>
                                <w:delText>a</w:delText>
                              </w:r>
                            </w:del>
                            <w:r w:rsidR="00EB5313" w:rsidRPr="00EB5313">
                              <w:rPr>
                                <w:rFonts w:eastAsia="Times New Roman"/>
                                <w:sz w:val="18"/>
                                <w:szCs w:val="20"/>
                              </w:rPr>
                              <w:t>cciones en respuesta a un suceso, que pued</w:t>
                            </w:r>
                            <w:del w:id="27" w:author="JULIA ISABEL ROBERTO" w:date="2022-04-07T21:35:00Z">
                              <w:r w:rsidR="00EB5313" w:rsidRPr="00EB5313" w:rsidDel="00B86DA5">
                                <w:rPr>
                                  <w:rFonts w:eastAsia="Times New Roman"/>
                                  <w:sz w:val="18"/>
                                  <w:szCs w:val="20"/>
                                </w:rPr>
                                <w:delText>o</w:delText>
                              </w:r>
                            </w:del>
                            <w:ins w:id="28" w:author="JULIA ISABEL ROBERTO" w:date="2022-04-07T21:35:00Z">
                              <w:r>
                                <w:rPr>
                                  <w:rFonts w:eastAsia="Times New Roman"/>
                                  <w:sz w:val="18"/>
                                  <w:szCs w:val="20"/>
                                </w:rPr>
                                <w:t>e</w:t>
                              </w:r>
                            </w:ins>
                            <w:r w:rsidR="00EB5313" w:rsidRPr="00EB5313">
                              <w:rPr>
                                <w:rFonts w:eastAsia="Times New Roman"/>
                                <w:sz w:val="18"/>
                                <w:szCs w:val="20"/>
                              </w:rPr>
                              <w:t xml:space="preserve"> o no presentarse en un futuro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22D55" id="Rectángulo 8" o:spid="_x0000_s1035" style="position:absolute;margin-left:226.45pt;margin-top:8.15pt;width:123.5pt;height:6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" fillcolor="white [3201]" strokecolor="#4472c4 [3208]" strokeweight="1pt">
                <v:textbox>
                  <w:txbxContent>
                    <w:p w14:paraId="36D67D53" w14:textId="721BDB75" w:rsidR="000436E7" w:rsidRPr="00EB5313" w:rsidRDefault="00B86DA5" w:rsidP="000436E7">
                      <w:pPr>
                        <w:jc w:val="center"/>
                        <w:rPr>
                          <w:sz w:val="20"/>
                          <w:lang w:val="es-ES"/>
                        </w:rPr>
                      </w:pPr>
                      <w:ins w:id="52" w:author="JULIA ISABEL ROBERTO" w:date="2022-04-07T21:35:00Z">
                        <w:r>
                          <w:rPr>
                            <w:lang w:val="es-ES"/>
                          </w:rPr>
                          <w:t>c</w:t>
                        </w:r>
                      </w:ins>
                      <w:del w:id="53" w:author="JULIA ISABEL ROBERTO" w:date="2022-04-07T21:35:00Z">
                        <w:r w:rsidR="00EB5313" w:rsidDel="00B86DA5">
                          <w:rPr>
                            <w:lang w:val="es-ES"/>
                          </w:rPr>
                          <w:delText>C</w:delText>
                        </w:r>
                      </w:del>
                      <w:r w:rsidR="00EB5313">
                        <w:rPr>
                          <w:lang w:val="es-ES"/>
                        </w:rPr>
                        <w:t>.</w:t>
                      </w:r>
                      <w:r w:rsidR="00EB5313" w:rsidRPr="00EB5313">
                        <w:rPr>
                          <w:rFonts w:eastAsia="Times New Roman"/>
                          <w:sz w:val="20"/>
                          <w:szCs w:val="20"/>
                        </w:rPr>
                        <w:t xml:space="preserve"> </w:t>
                      </w:r>
                      <w:ins w:id="54" w:author="JULIA ISABEL ROBERTO" w:date="2022-04-07T21:35:00Z">
                        <w:r>
                          <w:rPr>
                            <w:rFonts w:eastAsia="Times New Roman"/>
                            <w:sz w:val="18"/>
                            <w:szCs w:val="20"/>
                          </w:rPr>
                          <w:t>A</w:t>
                        </w:r>
                      </w:ins>
                      <w:del w:id="55" w:author="JULIA ISABEL ROBERTO" w:date="2022-04-07T21:35:00Z">
                        <w:r w:rsidR="00EB5313" w:rsidRPr="00EB5313" w:rsidDel="00B86DA5">
                          <w:rPr>
                            <w:rFonts w:eastAsia="Times New Roman"/>
                            <w:sz w:val="18"/>
                            <w:szCs w:val="20"/>
                          </w:rPr>
                          <w:delText>a</w:delText>
                        </w:r>
                      </w:del>
                      <w:r w:rsidR="00EB5313" w:rsidRPr="00EB5313">
                        <w:rPr>
                          <w:rFonts w:eastAsia="Times New Roman"/>
                          <w:sz w:val="18"/>
                          <w:szCs w:val="20"/>
                        </w:rPr>
                        <w:t>cciones en respuesta a un suceso, que pued</w:t>
                      </w:r>
                      <w:del w:id="56" w:author="JULIA ISABEL ROBERTO" w:date="2022-04-07T21:35:00Z">
                        <w:r w:rsidR="00EB5313" w:rsidRPr="00EB5313" w:rsidDel="00B86DA5">
                          <w:rPr>
                            <w:rFonts w:eastAsia="Times New Roman"/>
                            <w:sz w:val="18"/>
                            <w:szCs w:val="20"/>
                          </w:rPr>
                          <w:delText>o</w:delText>
                        </w:r>
                      </w:del>
                      <w:ins w:id="57" w:author="JULIA ISABEL ROBERTO" w:date="2022-04-07T21:35:00Z">
                        <w:r>
                          <w:rPr>
                            <w:rFonts w:eastAsia="Times New Roman"/>
                            <w:sz w:val="18"/>
                            <w:szCs w:val="20"/>
                          </w:rPr>
                          <w:t>e</w:t>
                        </w:r>
                      </w:ins>
                      <w:r w:rsidR="00EB5313" w:rsidRPr="00EB5313">
                        <w:rPr>
                          <w:rFonts w:eastAsia="Times New Roman"/>
                          <w:sz w:val="18"/>
                          <w:szCs w:val="20"/>
                        </w:rPr>
                        <w:t xml:space="preserve"> o no presentarse en un futuro</w:t>
                      </w:r>
                    </w:p>
                  </w:txbxContent>
                </v:textbox>
              </v:rect>
            </w:pict>
          </mc:Fallback>
        </mc:AlternateContent>
      </w:r>
    </w:p>
    <w:p w14:paraId="5320846D" w14:textId="77777777" w:rsidR="000436E7" w:rsidRPr="000436E7" w:rsidRDefault="000436E7" w:rsidP="000436E7"/>
    <w:p w14:paraId="21853DBD" w14:textId="77777777" w:rsidR="000436E7" w:rsidRPr="000436E7" w:rsidRDefault="000436E7" w:rsidP="000436E7"/>
    <w:p w14:paraId="0F9E43F8" w14:textId="77777777" w:rsidR="000436E7" w:rsidRPr="000436E7" w:rsidRDefault="000436E7" w:rsidP="000436E7"/>
    <w:p w14:paraId="45A23F6F" w14:textId="77777777" w:rsidR="000436E7" w:rsidRPr="000436E7" w:rsidRDefault="000436E7" w:rsidP="000436E7"/>
    <w:p w14:paraId="7C6863F5" w14:textId="77777777" w:rsidR="000436E7" w:rsidRPr="000436E7" w:rsidRDefault="000436E7" w:rsidP="000436E7"/>
    <w:p w14:paraId="4BCF97A7" w14:textId="77777777" w:rsidR="000436E7" w:rsidRPr="000436E7" w:rsidRDefault="000436E7" w:rsidP="000436E7"/>
    <w:p w14:paraId="75F9C000" w14:textId="77777777" w:rsidR="000436E7" w:rsidRPr="000436E7" w:rsidRDefault="000436E7" w:rsidP="000436E7"/>
    <w:p w14:paraId="0947B424" w14:textId="77777777" w:rsidR="000436E7" w:rsidRPr="000436E7" w:rsidRDefault="000436E7" w:rsidP="000436E7"/>
    <w:p w14:paraId="1ED69189" w14:textId="77777777" w:rsidR="000436E7" w:rsidRPr="000436E7" w:rsidRDefault="000436E7" w:rsidP="000436E7"/>
    <w:p w14:paraId="289A010C" w14:textId="77777777" w:rsidR="000436E7" w:rsidRPr="000436E7" w:rsidRDefault="000436E7" w:rsidP="000436E7"/>
    <w:p w14:paraId="3726FFC1" w14:textId="77777777" w:rsidR="000436E7" w:rsidRDefault="000436E7" w:rsidP="000436E7"/>
    <w:p w14:paraId="6E2E5325" w14:textId="77777777" w:rsidR="000436E7" w:rsidRDefault="000436E7" w:rsidP="000436E7"/>
    <w:p w14:paraId="0238AFF3" w14:textId="77777777" w:rsidR="000436E7" w:rsidRDefault="000436E7" w:rsidP="000436E7">
      <w:pPr>
        <w:tabs>
          <w:tab w:val="left" w:pos="7005"/>
        </w:tabs>
      </w:pPr>
      <w:r>
        <w:tab/>
      </w:r>
    </w:p>
    <w:p w14:paraId="53C2BA58" w14:textId="77777777" w:rsidR="000436E7" w:rsidRDefault="000436E7" w:rsidP="000436E7">
      <w:pPr>
        <w:tabs>
          <w:tab w:val="left" w:pos="7005"/>
        </w:tabs>
      </w:pPr>
    </w:p>
    <w:p w14:paraId="70739D3B" w14:textId="77777777" w:rsidR="000436E7" w:rsidRDefault="000436E7" w:rsidP="000436E7">
      <w:pPr>
        <w:tabs>
          <w:tab w:val="left" w:pos="7005"/>
        </w:tabs>
      </w:pPr>
    </w:p>
    <w:p w14:paraId="1E63DA6B" w14:textId="77777777" w:rsidR="00EB5313" w:rsidRDefault="00EB5313" w:rsidP="000436E7">
      <w:pPr>
        <w:tabs>
          <w:tab w:val="left" w:pos="7005"/>
        </w:tabs>
      </w:pPr>
    </w:p>
    <w:p w14:paraId="77BF099E" w14:textId="77777777" w:rsidR="00EB5313" w:rsidRDefault="00EB5313" w:rsidP="00EB5313"/>
    <w:p w14:paraId="76E0EEED" w14:textId="77777777" w:rsidR="00EB5313" w:rsidRDefault="00EB5313" w:rsidP="00EB531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F266C" wp14:editId="7A11CF47">
                <wp:simplePos x="0" y="0"/>
                <wp:positionH relativeFrom="column">
                  <wp:posOffset>2705100</wp:posOffset>
                </wp:positionH>
                <wp:positionV relativeFrom="paragraph">
                  <wp:posOffset>8890</wp:posOffset>
                </wp:positionV>
                <wp:extent cx="1476375" cy="68580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29E06" w14:textId="135496E5" w:rsidR="00EB5313" w:rsidRPr="000436E7" w:rsidRDefault="00B86DA5" w:rsidP="00EB53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ins w:id="29" w:author="JULIA ISABEL ROBERTO" w:date="2022-04-07T21:36:00Z">
                              <w:r>
                                <w:rPr>
                                  <w:lang w:val="es-ES"/>
                                </w:rPr>
                                <w:t>f</w:t>
                              </w:r>
                            </w:ins>
                            <w:del w:id="30" w:author="JULIA ISABEL ROBERTO" w:date="2022-04-07T21:36:00Z">
                              <w:r w:rsidR="004C7564" w:rsidDel="00B86DA5">
                                <w:rPr>
                                  <w:lang w:val="es-ES"/>
                                </w:rPr>
                                <w:delText>F</w:delText>
                              </w:r>
                            </w:del>
                            <w:r w:rsidR="004C7564">
                              <w:rPr>
                                <w:lang w:val="es-ES"/>
                              </w:rPr>
                              <w:t xml:space="preserve">. </w:t>
                            </w:r>
                            <w:r w:rsidR="004C7564" w:rsidRPr="004C7564">
                              <w:rPr>
                                <w:sz w:val="16"/>
                                <w:lang w:val="es-ES"/>
                              </w:rPr>
                              <w:t>Identifique, revise, selecci</w:t>
                            </w:r>
                            <w:ins w:id="31" w:author="JULIA ISABEL ROBERTO" w:date="2022-04-07T21:37:00Z">
                              <w:r>
                                <w:rPr>
                                  <w:sz w:val="16"/>
                                  <w:lang w:val="es-ES"/>
                                </w:rPr>
                                <w:t>o</w:t>
                              </w:r>
                            </w:ins>
                            <w:del w:id="32" w:author="JULIA ISABEL ROBERTO" w:date="2022-04-07T21:37:00Z">
                              <w:r w:rsidR="004C7564" w:rsidRPr="004C7564" w:rsidDel="00B86DA5">
                                <w:rPr>
                                  <w:sz w:val="16"/>
                                  <w:lang w:val="es-ES"/>
                                </w:rPr>
                                <w:delText>ó</w:delText>
                              </w:r>
                            </w:del>
                            <w:r w:rsidR="004C7564" w:rsidRPr="004C7564">
                              <w:rPr>
                                <w:sz w:val="16"/>
                                <w:lang w:val="es-ES"/>
                              </w:rPr>
                              <w:t>n</w:t>
                            </w:r>
                            <w:ins w:id="33" w:author="JULIA ISABEL ROBERTO" w:date="2022-04-07T21:37:00Z">
                              <w:r>
                                <w:rPr>
                                  <w:sz w:val="16"/>
                                  <w:lang w:val="es-ES"/>
                                </w:rPr>
                                <w:t>e</w:t>
                              </w:r>
                            </w:ins>
                            <w:r w:rsidR="004C7564" w:rsidRPr="004C7564">
                              <w:rPr>
                                <w:sz w:val="16"/>
                                <w:lang w:val="es-ES"/>
                              </w:rPr>
                              <w:t xml:space="preserve"> y define</w:t>
                            </w:r>
                            <w:ins w:id="34" w:author="JULIA ISABEL ROBERTO" w:date="2022-04-07T21:36:00Z">
                              <w:r>
                                <w:rPr>
                                  <w:sz w:val="16"/>
                                  <w:lang w:val="es-ES"/>
                                </w:rPr>
                                <w:t>.</w:t>
                              </w:r>
                            </w:ins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F266C" id="Rectángulo 12" o:spid="_x0000_s1036" style="position:absolute;margin-left:213pt;margin-top:.7pt;width:116.25pt;height:5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" fillcolor="white [3201]" strokecolor="#4472c4 [3208]" strokeweight="1pt">
                <v:textbox>
                  <w:txbxContent>
                    <w:p w14:paraId="5CE29E06" w14:textId="135496E5" w:rsidR="00EB5313" w:rsidRPr="000436E7" w:rsidRDefault="00B86DA5" w:rsidP="00EB5313">
                      <w:pPr>
                        <w:jc w:val="center"/>
                        <w:rPr>
                          <w:lang w:val="es-ES"/>
                        </w:rPr>
                      </w:pPr>
                      <w:ins w:id="64" w:author="JULIA ISABEL ROBERTO" w:date="2022-04-07T21:36:00Z">
                        <w:r>
                          <w:rPr>
                            <w:lang w:val="es-ES"/>
                          </w:rPr>
                          <w:t>f</w:t>
                        </w:r>
                      </w:ins>
                      <w:del w:id="65" w:author="JULIA ISABEL ROBERTO" w:date="2022-04-07T21:36:00Z">
                        <w:r w:rsidR="004C7564" w:rsidDel="00B86DA5">
                          <w:rPr>
                            <w:lang w:val="es-ES"/>
                          </w:rPr>
                          <w:delText>F</w:delText>
                        </w:r>
                      </w:del>
                      <w:r w:rsidR="004C7564">
                        <w:rPr>
                          <w:lang w:val="es-ES"/>
                        </w:rPr>
                        <w:t xml:space="preserve">. </w:t>
                      </w:r>
                      <w:r w:rsidR="004C7564" w:rsidRPr="004C7564">
                        <w:rPr>
                          <w:sz w:val="16"/>
                          <w:lang w:val="es-ES"/>
                        </w:rPr>
                        <w:t>Identifique, revise, selecci</w:t>
                      </w:r>
                      <w:ins w:id="66" w:author="JULIA ISABEL ROBERTO" w:date="2022-04-07T21:37:00Z">
                        <w:r>
                          <w:rPr>
                            <w:sz w:val="16"/>
                            <w:lang w:val="es-ES"/>
                          </w:rPr>
                          <w:t>o</w:t>
                        </w:r>
                      </w:ins>
                      <w:del w:id="67" w:author="JULIA ISABEL ROBERTO" w:date="2022-04-07T21:37:00Z">
                        <w:r w:rsidR="004C7564" w:rsidRPr="004C7564" w:rsidDel="00B86DA5">
                          <w:rPr>
                            <w:sz w:val="16"/>
                            <w:lang w:val="es-ES"/>
                          </w:rPr>
                          <w:delText>ó</w:delText>
                        </w:r>
                      </w:del>
                      <w:r w:rsidR="004C7564" w:rsidRPr="004C7564">
                        <w:rPr>
                          <w:sz w:val="16"/>
                          <w:lang w:val="es-ES"/>
                        </w:rPr>
                        <w:t>n</w:t>
                      </w:r>
                      <w:ins w:id="68" w:author="JULIA ISABEL ROBERTO" w:date="2022-04-07T21:37:00Z">
                        <w:r>
                          <w:rPr>
                            <w:sz w:val="16"/>
                            <w:lang w:val="es-ES"/>
                          </w:rPr>
                          <w:t>e</w:t>
                        </w:r>
                      </w:ins>
                      <w:r w:rsidR="004C7564" w:rsidRPr="004C7564">
                        <w:rPr>
                          <w:sz w:val="16"/>
                          <w:lang w:val="es-ES"/>
                        </w:rPr>
                        <w:t xml:space="preserve"> y define</w:t>
                      </w:r>
                      <w:ins w:id="69" w:author="JULIA ISABEL ROBERTO" w:date="2022-04-07T21:36:00Z">
                        <w:r>
                          <w:rPr>
                            <w:sz w:val="16"/>
                            <w:lang w:val="es-ES"/>
                          </w:rPr>
                          <w:t>.</w:t>
                        </w:r>
                      </w:ins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49D307" wp14:editId="63316D5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76375" cy="6858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CD71" w14:textId="2DE0CBAB" w:rsidR="00EB5313" w:rsidRPr="00942309" w:rsidRDefault="00942309" w:rsidP="00EB5313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6. </w:t>
                            </w:r>
                            <w:r w:rsidRPr="00942309">
                              <w:rPr>
                                <w:sz w:val="16"/>
                                <w:lang w:val="es-ES"/>
                              </w:rPr>
                              <w:t xml:space="preserve">Uno de los 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 xml:space="preserve"> </w:t>
                            </w:r>
                            <w:ins w:id="35" w:author="JULIA ISABEL ROBERTO" w:date="2022-04-07T21:36:00Z">
                              <w:r w:rsidR="00B86DA5">
                                <w:rPr>
                                  <w:sz w:val="16"/>
                                  <w:lang w:val="es-ES"/>
                                </w:rPr>
                                <w:t>p</w:t>
                              </w:r>
                            </w:ins>
                            <w:del w:id="36" w:author="JULIA ISABEL ROBERTO" w:date="2022-04-07T21:36:00Z">
                              <w:r w:rsidDel="00B86DA5">
                                <w:rPr>
                                  <w:sz w:val="16"/>
                                  <w:lang w:val="es-ES"/>
                                </w:rPr>
                                <w:delText>P</w:delText>
                              </w:r>
                            </w:del>
                            <w:r w:rsidRPr="00942309">
                              <w:rPr>
                                <w:sz w:val="16"/>
                                <w:lang w:val="es-ES"/>
                              </w:rPr>
                              <w:t>rocedimientos para la certificación de las BPG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 xml:space="preserve"> en ganado de carne 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9D307" id="Rectángulo 11" o:spid="_x0000_s1037" style="position:absolute;margin-left:0;margin-top:-.05pt;width:116.25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" fillcolor="white [3201]" strokecolor="#ffc000 [3207]" strokeweight="1pt">
                <v:textbox>
                  <w:txbxContent>
                    <w:p w14:paraId="1C78CD71" w14:textId="2DE0CBAB" w:rsidR="00EB5313" w:rsidRPr="00942309" w:rsidRDefault="00942309" w:rsidP="00EB5313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6. </w:t>
                      </w:r>
                      <w:r w:rsidRPr="00942309">
                        <w:rPr>
                          <w:sz w:val="16"/>
                          <w:lang w:val="es-ES"/>
                        </w:rPr>
                        <w:t xml:space="preserve">Uno de los </w:t>
                      </w:r>
                      <w:r>
                        <w:rPr>
                          <w:sz w:val="16"/>
                          <w:lang w:val="es-ES"/>
                        </w:rPr>
                        <w:t xml:space="preserve"> </w:t>
                      </w:r>
                      <w:ins w:id="72" w:author="JULIA ISABEL ROBERTO" w:date="2022-04-07T21:36:00Z">
                        <w:r w:rsidR="00B86DA5">
                          <w:rPr>
                            <w:sz w:val="16"/>
                            <w:lang w:val="es-ES"/>
                          </w:rPr>
                          <w:t>p</w:t>
                        </w:r>
                      </w:ins>
                      <w:del w:id="73" w:author="JULIA ISABEL ROBERTO" w:date="2022-04-07T21:36:00Z">
                        <w:r w:rsidDel="00B86DA5">
                          <w:rPr>
                            <w:sz w:val="16"/>
                            <w:lang w:val="es-ES"/>
                          </w:rPr>
                          <w:delText>P</w:delText>
                        </w:r>
                      </w:del>
                      <w:r w:rsidRPr="00942309">
                        <w:rPr>
                          <w:sz w:val="16"/>
                          <w:lang w:val="es-ES"/>
                        </w:rPr>
                        <w:t>rocedimientos para la certificación de las BPG</w:t>
                      </w:r>
                      <w:r>
                        <w:rPr>
                          <w:sz w:val="16"/>
                          <w:lang w:val="es-ES"/>
                        </w:rPr>
                        <w:t xml:space="preserve"> en ganado de carne es:</w:t>
                      </w:r>
                    </w:p>
                  </w:txbxContent>
                </v:textbox>
              </v:rect>
            </w:pict>
          </mc:Fallback>
        </mc:AlternateContent>
      </w:r>
    </w:p>
    <w:p w14:paraId="2E3AF61B" w14:textId="77777777" w:rsidR="00EB5313" w:rsidRDefault="00EB5313" w:rsidP="000436E7">
      <w:pPr>
        <w:tabs>
          <w:tab w:val="left" w:pos="7005"/>
        </w:tabs>
      </w:pPr>
    </w:p>
    <w:p w14:paraId="270034F7" w14:textId="77777777" w:rsidR="00EB5313" w:rsidRDefault="00EB5313" w:rsidP="000436E7">
      <w:pPr>
        <w:tabs>
          <w:tab w:val="left" w:pos="7005"/>
        </w:tabs>
      </w:pPr>
    </w:p>
    <w:p w14:paraId="4DFCA253" w14:textId="77777777" w:rsidR="000436E7" w:rsidRDefault="000436E7" w:rsidP="000436E7">
      <w:pPr>
        <w:tabs>
          <w:tab w:val="left" w:pos="7005"/>
        </w:tabs>
      </w:pPr>
      <w:r>
        <w:t xml:space="preserve">Respuestas Correctas: </w:t>
      </w:r>
    </w:p>
    <w:p w14:paraId="6FEC25A3" w14:textId="77777777" w:rsidR="00EB5313" w:rsidRDefault="00EB5313" w:rsidP="000436E7">
      <w:pPr>
        <w:tabs>
          <w:tab w:val="left" w:pos="7005"/>
        </w:tabs>
      </w:pPr>
    </w:p>
    <w:p w14:paraId="516CD619" w14:textId="77777777" w:rsidR="00EB5313" w:rsidRDefault="00EB5313" w:rsidP="000436E7">
      <w:pPr>
        <w:tabs>
          <w:tab w:val="left" w:pos="7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3B719F" wp14:editId="5582DF9D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476375" cy="685800"/>
                <wp:effectExtent l="0" t="0" r="28575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A000A" w14:textId="2F2D9733" w:rsidR="00EB5313" w:rsidRPr="000436E7" w:rsidRDefault="00B86DA5" w:rsidP="00EB531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ins w:id="37" w:author="JULIA ISABEL ROBERTO" w:date="2022-04-07T21:37:00Z">
                              <w:r>
                                <w:rPr>
                                  <w:lang w:val="es-ES"/>
                                </w:rPr>
                                <w:t>g</w:t>
                              </w:r>
                            </w:ins>
                            <w:del w:id="38" w:author="JULIA ISABEL ROBERTO" w:date="2022-04-07T21:37:00Z">
                              <w:r w:rsidR="00942309" w:rsidDel="00B86DA5">
                                <w:rPr>
                                  <w:lang w:val="es-ES"/>
                                </w:rPr>
                                <w:delText>G</w:delText>
                              </w:r>
                            </w:del>
                            <w:r w:rsidR="00942309">
                              <w:rPr>
                                <w:lang w:val="es-ES"/>
                              </w:rPr>
                              <w:t xml:space="preserve">. </w:t>
                            </w:r>
                            <w:r w:rsidR="00942309" w:rsidRPr="00942309">
                              <w:rPr>
                                <w:sz w:val="16"/>
                                <w:lang w:val="es-ES"/>
                              </w:rPr>
                              <w:t>Trazabilidad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B719F" id="Rectángulo 14" o:spid="_x0000_s1038" style="position:absolute;margin-left:226.2pt;margin-top:.85pt;width:116.25pt;height:5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BbWgIAAP8EAAAOAAAAZHJzL2Uyb0RvYy54bWysVN9v2jAQfp+0/8Hy+xrCgHa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" fillcolor="white [3201]" strokecolor="#4472c4 [3208]" strokeweight="1pt">
                <v:textbox>
                  <w:txbxContent>
                    <w:p w14:paraId="5A8A000A" w14:textId="2F2D9733" w:rsidR="00EB5313" w:rsidRPr="000436E7" w:rsidRDefault="00B86DA5" w:rsidP="00EB5313">
                      <w:pPr>
                        <w:jc w:val="center"/>
                        <w:rPr>
                          <w:lang w:val="es-ES"/>
                        </w:rPr>
                      </w:pPr>
                      <w:ins w:id="76" w:author="JULIA ISABEL ROBERTO" w:date="2022-04-07T21:37:00Z">
                        <w:r>
                          <w:rPr>
                            <w:lang w:val="es-ES"/>
                          </w:rPr>
                          <w:t>g</w:t>
                        </w:r>
                      </w:ins>
                      <w:del w:id="77" w:author="JULIA ISABEL ROBERTO" w:date="2022-04-07T21:37:00Z">
                        <w:r w:rsidR="00942309" w:rsidDel="00B86DA5">
                          <w:rPr>
                            <w:lang w:val="es-ES"/>
                          </w:rPr>
                          <w:delText>G</w:delText>
                        </w:r>
                      </w:del>
                      <w:r w:rsidR="00942309">
                        <w:rPr>
                          <w:lang w:val="es-ES"/>
                        </w:rPr>
                        <w:t xml:space="preserve">. </w:t>
                      </w:r>
                      <w:r w:rsidR="00942309" w:rsidRPr="00942309">
                        <w:rPr>
                          <w:sz w:val="16"/>
                          <w:lang w:val="es-ES"/>
                        </w:rPr>
                        <w:t>Trazabilidad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C977CF" wp14:editId="0405F7A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476375" cy="685800"/>
                <wp:effectExtent l="0" t="0" r="28575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548A2" w14:textId="04B2241D" w:rsidR="00EB5313" w:rsidRPr="00942309" w:rsidRDefault="00942309" w:rsidP="00EB5313">
                            <w:pPr>
                              <w:jc w:val="center"/>
                              <w:rPr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7. </w:t>
                            </w:r>
                            <w:r w:rsidRPr="00942309">
                              <w:rPr>
                                <w:sz w:val="16"/>
                                <w:lang w:val="es-ES"/>
                              </w:rPr>
                              <w:t xml:space="preserve">Las palabras SIGMA </w:t>
                            </w:r>
                            <w:del w:id="39" w:author="JULIA ISABEL ROBERTO" w:date="2022-04-07T21:37:00Z">
                              <w:r w:rsidRPr="00942309" w:rsidDel="00B86DA5">
                                <w:rPr>
                                  <w:sz w:val="16"/>
                                  <w:lang w:val="es-ES"/>
                                </w:rPr>
                                <w:delText xml:space="preserve">Y </w:delText>
                              </w:r>
                            </w:del>
                            <w:ins w:id="40" w:author="JULIA ISABEL ROBERTO" w:date="2022-04-07T21:37:00Z">
                              <w:r w:rsidR="00B86DA5">
                                <w:rPr>
                                  <w:sz w:val="16"/>
                                  <w:lang w:val="es-ES"/>
                                </w:rPr>
                                <w:t>e</w:t>
                              </w:r>
                              <w:r w:rsidR="00B86DA5" w:rsidRPr="00942309">
                                <w:rPr>
                                  <w:sz w:val="16"/>
                                  <w:lang w:val="es-ES"/>
                                </w:rPr>
                                <w:t xml:space="preserve"> </w:t>
                              </w:r>
                            </w:ins>
                            <w:r w:rsidR="000B3EFC" w:rsidRPr="00942309">
                              <w:rPr>
                                <w:sz w:val="16"/>
                                <w:lang w:val="es-ES"/>
                              </w:rPr>
                              <w:t>IDENTIFICA</w:t>
                            </w:r>
                            <w:r w:rsidRPr="00942309">
                              <w:rPr>
                                <w:sz w:val="16"/>
                                <w:lang w:val="es-ES"/>
                              </w:rPr>
                              <w:t xml:space="preserve"> se relacionan con</w:t>
                            </w:r>
                            <w:r>
                              <w:rPr>
                                <w:sz w:val="16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977CF" id="Rectángulo 13" o:spid="_x0000_s1039" style="position:absolute;margin-left:0;margin-top:.85pt;width:116.25pt;height:54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" fillcolor="white [3201]" strokecolor="#ffc000 [3207]" strokeweight="1pt">
                <v:textbox>
                  <w:txbxContent>
                    <w:p w14:paraId="08E548A2" w14:textId="04B2241D" w:rsidR="00EB5313" w:rsidRPr="00942309" w:rsidRDefault="00942309" w:rsidP="00EB5313">
                      <w:pPr>
                        <w:jc w:val="center"/>
                        <w:rPr>
                          <w:sz w:val="16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7. </w:t>
                      </w:r>
                      <w:r w:rsidRPr="00942309">
                        <w:rPr>
                          <w:sz w:val="16"/>
                          <w:lang w:val="es-ES"/>
                        </w:rPr>
                        <w:t xml:space="preserve">Las palabras SIGMA </w:t>
                      </w:r>
                      <w:del w:id="41" w:author="JULIA ISABEL ROBERTO" w:date="2022-04-07T21:37:00Z">
                        <w:r w:rsidRPr="00942309" w:rsidDel="00B86DA5">
                          <w:rPr>
                            <w:sz w:val="16"/>
                            <w:lang w:val="es-ES"/>
                          </w:rPr>
                          <w:delText xml:space="preserve">Y </w:delText>
                        </w:r>
                      </w:del>
                      <w:ins w:id="42" w:author="JULIA ISABEL ROBERTO" w:date="2022-04-07T21:37:00Z">
                        <w:r w:rsidR="00B86DA5">
                          <w:rPr>
                            <w:sz w:val="16"/>
                            <w:lang w:val="es-ES"/>
                          </w:rPr>
                          <w:t>e</w:t>
                        </w:r>
                        <w:r w:rsidR="00B86DA5" w:rsidRPr="00942309">
                          <w:rPr>
                            <w:sz w:val="16"/>
                            <w:lang w:val="es-ES"/>
                          </w:rPr>
                          <w:t xml:space="preserve"> </w:t>
                        </w:r>
                      </w:ins>
                      <w:r w:rsidR="000B3EFC" w:rsidRPr="00942309">
                        <w:rPr>
                          <w:sz w:val="16"/>
                          <w:lang w:val="es-ES"/>
                        </w:rPr>
                        <w:t>IDENTIFICA</w:t>
                      </w:r>
                      <w:r w:rsidRPr="00942309">
                        <w:rPr>
                          <w:sz w:val="16"/>
                          <w:lang w:val="es-ES"/>
                        </w:rPr>
                        <w:t xml:space="preserve"> se relacionan con</w:t>
                      </w:r>
                      <w:r>
                        <w:rPr>
                          <w:sz w:val="16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5E6EE6" w14:textId="77777777" w:rsidR="00EB5313" w:rsidRDefault="00EB5313" w:rsidP="000436E7">
      <w:pPr>
        <w:tabs>
          <w:tab w:val="left" w:pos="7005"/>
        </w:tabs>
      </w:pPr>
    </w:p>
    <w:p w14:paraId="5CD14405" w14:textId="77777777" w:rsidR="00EB5313" w:rsidRDefault="00EB5313" w:rsidP="000436E7">
      <w:pPr>
        <w:tabs>
          <w:tab w:val="left" w:pos="7005"/>
        </w:tabs>
      </w:pPr>
    </w:p>
    <w:p w14:paraId="632B652E" w14:textId="77777777" w:rsidR="00EB5313" w:rsidRDefault="00EB5313" w:rsidP="000436E7">
      <w:pPr>
        <w:tabs>
          <w:tab w:val="left" w:pos="7005"/>
        </w:tabs>
      </w:pPr>
    </w:p>
    <w:p w14:paraId="12D58F19" w14:textId="77777777" w:rsidR="00EB5313" w:rsidRDefault="00EB5313" w:rsidP="000436E7">
      <w:pPr>
        <w:tabs>
          <w:tab w:val="left" w:pos="7005"/>
        </w:tabs>
      </w:pPr>
    </w:p>
    <w:p w14:paraId="25DF6F73" w14:textId="77777777" w:rsidR="00EB5313" w:rsidRDefault="00EB5313" w:rsidP="000436E7">
      <w:pPr>
        <w:tabs>
          <w:tab w:val="left" w:pos="7005"/>
        </w:tabs>
      </w:pPr>
    </w:p>
    <w:p w14:paraId="07C35F8E" w14:textId="77777777" w:rsidR="000436E7" w:rsidRDefault="000436E7" w:rsidP="000436E7">
      <w:pPr>
        <w:tabs>
          <w:tab w:val="left" w:pos="7005"/>
        </w:tabs>
      </w:pPr>
    </w:p>
    <w:p w14:paraId="6D3576B7" w14:textId="7DAF99B1" w:rsidR="000436E7" w:rsidRDefault="00EB5313" w:rsidP="000436E7">
      <w:pPr>
        <w:tabs>
          <w:tab w:val="left" w:pos="7005"/>
        </w:tabs>
      </w:pPr>
      <w:r>
        <w:t xml:space="preserve">1: </w:t>
      </w:r>
      <w:r w:rsidR="006D3E6E">
        <w:t>c</w:t>
      </w:r>
    </w:p>
    <w:p w14:paraId="37184A29" w14:textId="1AC788DB" w:rsidR="000436E7" w:rsidRDefault="006D3E6E" w:rsidP="000436E7">
      <w:pPr>
        <w:tabs>
          <w:tab w:val="left" w:pos="7005"/>
        </w:tabs>
      </w:pPr>
      <w:r>
        <w:lastRenderedPageBreak/>
        <w:t>2: e</w:t>
      </w:r>
    </w:p>
    <w:p w14:paraId="39E1CE27" w14:textId="4C0ADA80" w:rsidR="00F24211" w:rsidRDefault="006D3E6E" w:rsidP="000436E7">
      <w:pPr>
        <w:tabs>
          <w:tab w:val="left" w:pos="7005"/>
        </w:tabs>
      </w:pPr>
      <w:r>
        <w:t>3: a</w:t>
      </w:r>
    </w:p>
    <w:p w14:paraId="26AE7E0B" w14:textId="6198EC63" w:rsidR="00F24211" w:rsidRDefault="006D3E6E" w:rsidP="000436E7">
      <w:pPr>
        <w:tabs>
          <w:tab w:val="left" w:pos="7005"/>
        </w:tabs>
      </w:pPr>
      <w:r>
        <w:t>4: b</w:t>
      </w:r>
    </w:p>
    <w:p w14:paraId="0F26379A" w14:textId="53C50F8B" w:rsidR="000436E7" w:rsidRDefault="006D3E6E" w:rsidP="000436E7">
      <w:pPr>
        <w:tabs>
          <w:tab w:val="left" w:pos="7005"/>
        </w:tabs>
      </w:pPr>
      <w:r>
        <w:t>5: f</w:t>
      </w:r>
    </w:p>
    <w:p w14:paraId="482FCCFC" w14:textId="0929D713" w:rsidR="00EB5313" w:rsidRDefault="006D3E6E" w:rsidP="000436E7">
      <w:pPr>
        <w:tabs>
          <w:tab w:val="left" w:pos="7005"/>
        </w:tabs>
      </w:pPr>
      <w:r>
        <w:t>6:</w:t>
      </w:r>
      <w:ins w:id="43" w:author="JULIA ISABEL ROBERTO" w:date="2022-04-07T21:40:00Z">
        <w:r>
          <w:t xml:space="preserve"> </w:t>
        </w:r>
      </w:ins>
      <w:r>
        <w:t>d</w:t>
      </w:r>
    </w:p>
    <w:p w14:paraId="6CD7C8AB" w14:textId="5725FCE6" w:rsidR="00EB5313" w:rsidRDefault="006D3E6E" w:rsidP="000436E7">
      <w:pPr>
        <w:tabs>
          <w:tab w:val="left" w:pos="7005"/>
        </w:tabs>
      </w:pPr>
      <w:r>
        <w:t>7:</w:t>
      </w:r>
      <w:ins w:id="44" w:author="JULIA ISABEL ROBERTO" w:date="2022-04-07T21:40:00Z">
        <w:r>
          <w:t xml:space="preserve"> </w:t>
        </w:r>
      </w:ins>
      <w:r>
        <w:t>g</w:t>
      </w:r>
    </w:p>
    <w:p w14:paraId="2D3A4241" w14:textId="77777777" w:rsidR="000436E7" w:rsidRDefault="000436E7" w:rsidP="000436E7">
      <w:pPr>
        <w:tabs>
          <w:tab w:val="left" w:pos="7005"/>
        </w:tabs>
      </w:pPr>
    </w:p>
    <w:p w14:paraId="2F0C9473" w14:textId="522C0324" w:rsidR="000436E7" w:rsidRDefault="000436E7" w:rsidP="000436E7">
      <w:pPr>
        <w:tabs>
          <w:tab w:val="left" w:pos="7005"/>
        </w:tabs>
      </w:pPr>
    </w:p>
    <w:p w14:paraId="7D8166FD" w14:textId="7A8807DC" w:rsidR="001532FB" w:rsidRPr="001532FB" w:rsidRDefault="001532FB" w:rsidP="000436E7">
      <w:pPr>
        <w:tabs>
          <w:tab w:val="left" w:pos="7005"/>
        </w:tabs>
        <w:rPr>
          <w:color w:val="FF0000"/>
        </w:rPr>
      </w:pPr>
      <w:r w:rsidRPr="001532FB">
        <w:rPr>
          <w:color w:val="FF0000"/>
        </w:rPr>
        <w:t>Si relaciona correctamente todos los elementos:</w:t>
      </w:r>
    </w:p>
    <w:p w14:paraId="53BB4809" w14:textId="6B93ED6C" w:rsidR="001532FB" w:rsidRDefault="001532FB" w:rsidP="001532FB">
      <w:pPr>
        <w:tabs>
          <w:tab w:val="left" w:pos="7005"/>
        </w:tabs>
        <w:jc w:val="both"/>
      </w:pPr>
      <w:r>
        <w:t>¡</w:t>
      </w:r>
      <w:r w:rsidRPr="001532FB">
        <w:rPr>
          <w:b/>
          <w:bCs/>
        </w:rPr>
        <w:t>Felicitaciones</w:t>
      </w:r>
      <w:r>
        <w:t>!</w:t>
      </w:r>
      <w:ins w:id="45" w:author="JULIA ISABEL ROBERTO" w:date="2022-04-07T21:40:00Z">
        <w:r w:rsidR="002832A9">
          <w:t xml:space="preserve">  H</w:t>
        </w:r>
      </w:ins>
      <w:del w:id="46" w:author="JULIA ISABEL ROBERTO" w:date="2022-04-07T21:40:00Z">
        <w:r w:rsidDel="002832A9">
          <w:delText xml:space="preserve"> Usted h</w:delText>
        </w:r>
      </w:del>
      <w:r>
        <w:t xml:space="preserve">a relacionado correctamente los elementos de la actividad. </w:t>
      </w:r>
      <w:ins w:id="47" w:author="JULIA ISABEL ROBERTO" w:date="2022-04-07T21:40:00Z">
        <w:r w:rsidR="002832A9">
          <w:t>S</w:t>
        </w:r>
      </w:ins>
      <w:del w:id="48" w:author="JULIA ISABEL ROBERTO" w:date="2022-04-07T21:40:00Z">
        <w:r w:rsidDel="002832A9">
          <w:delText>L</w:delText>
        </w:r>
      </w:del>
      <w:r>
        <w:t>e recom</w:t>
      </w:r>
      <w:ins w:id="49" w:author="JULIA ISABEL ROBERTO" w:date="2022-04-07T21:40:00Z">
        <w:r w:rsidR="002832A9">
          <w:t>i</w:t>
        </w:r>
      </w:ins>
      <w:r>
        <w:t>enda</w:t>
      </w:r>
      <w:del w:id="50" w:author="JULIA ISABEL ROBERTO" w:date="2022-04-07T21:40:00Z">
        <w:r w:rsidDel="002832A9">
          <w:delText>mos</w:delText>
        </w:r>
      </w:del>
      <w:r>
        <w:t xml:space="preserve"> hacer </w:t>
      </w:r>
      <w:ins w:id="51" w:author="JULIA ISABEL ROBERTO" w:date="2022-04-07T21:40:00Z">
        <w:r w:rsidR="002832A9">
          <w:t xml:space="preserve">un </w:t>
        </w:r>
      </w:ins>
      <w:r>
        <w:t>repaso consciente de los temas que considere necesarios. Revise aquello</w:t>
      </w:r>
      <w:ins w:id="52" w:author="JULIA ISABEL ROBERTO" w:date="2022-04-07T21:40:00Z">
        <w:r w:rsidR="002832A9">
          <w:t>s</w:t>
        </w:r>
      </w:ins>
      <w:r>
        <w:t xml:space="preserve"> aspectos que</w:t>
      </w:r>
      <w:del w:id="53" w:author="JULIA ISABEL ROBERTO" w:date="2022-04-07T21:41:00Z">
        <w:r w:rsidDel="002832A9">
          <w:delText>,</w:delText>
        </w:r>
      </w:del>
      <w:r>
        <w:t xml:space="preserve"> tal vez, no han sido claros</w:t>
      </w:r>
      <w:del w:id="54" w:author="JULIA ISABEL ROBERTO" w:date="2022-04-07T21:41:00Z">
        <w:r w:rsidDel="002832A9">
          <w:delText xml:space="preserve"> para usted</w:delText>
        </w:r>
      </w:del>
      <w:r>
        <w:t>. ¡</w:t>
      </w:r>
      <w:r w:rsidRPr="001532FB">
        <w:rPr>
          <w:b/>
          <w:bCs/>
        </w:rPr>
        <w:t>Adelante</w:t>
      </w:r>
      <w:r>
        <w:t>!</w:t>
      </w:r>
    </w:p>
    <w:p w14:paraId="276AE183" w14:textId="77777777" w:rsidR="001532FB" w:rsidRDefault="001532FB" w:rsidP="000436E7">
      <w:pPr>
        <w:tabs>
          <w:tab w:val="left" w:pos="7005"/>
        </w:tabs>
      </w:pPr>
    </w:p>
    <w:p w14:paraId="491563C5" w14:textId="54A1520F" w:rsidR="001532FB" w:rsidRDefault="001532FB" w:rsidP="000436E7">
      <w:pPr>
        <w:tabs>
          <w:tab w:val="left" w:pos="7005"/>
        </w:tabs>
      </w:pPr>
    </w:p>
    <w:p w14:paraId="4BD5ECF4" w14:textId="47C0B741" w:rsidR="001532FB" w:rsidRPr="001532FB" w:rsidRDefault="001532FB" w:rsidP="000436E7">
      <w:pPr>
        <w:tabs>
          <w:tab w:val="left" w:pos="7005"/>
        </w:tabs>
        <w:rPr>
          <w:color w:val="FF0000"/>
        </w:rPr>
      </w:pPr>
      <w:r w:rsidRPr="001532FB">
        <w:rPr>
          <w:color w:val="FF0000"/>
        </w:rPr>
        <w:t>Si comente algún/os error en la relación de los elementos:</w:t>
      </w:r>
    </w:p>
    <w:p w14:paraId="47431DEB" w14:textId="2BF849D0" w:rsidR="001532FB" w:rsidRDefault="001532FB" w:rsidP="001532FB">
      <w:pPr>
        <w:tabs>
          <w:tab w:val="left" w:pos="7005"/>
        </w:tabs>
        <w:jc w:val="both"/>
      </w:pPr>
      <w:r>
        <w:t>¡</w:t>
      </w:r>
      <w:r w:rsidRPr="001532FB">
        <w:rPr>
          <w:b/>
          <w:bCs/>
        </w:rPr>
        <w:t>Atención</w:t>
      </w:r>
      <w:r>
        <w:t xml:space="preserve">! </w:t>
      </w:r>
      <w:ins w:id="55" w:author="JULIA ISABEL ROBERTO" w:date="2022-04-07T21:41:00Z">
        <w:r w:rsidR="009D411A">
          <w:t>H</w:t>
        </w:r>
      </w:ins>
      <w:del w:id="56" w:author="JULIA ISABEL ROBERTO" w:date="2022-04-07T21:41:00Z">
        <w:r w:rsidDel="009D411A">
          <w:delText>Usted h</w:delText>
        </w:r>
      </w:del>
      <w:r>
        <w:t>a presentado algunos errores en la relación de los elementos</w:t>
      </w:r>
      <w:del w:id="57" w:author="JULIA ISABEL ROBERTO" w:date="2022-04-07T21:41:00Z">
        <w:r w:rsidDel="009D411A">
          <w:delText xml:space="preserve"> presentados</w:delText>
        </w:r>
      </w:del>
      <w:r>
        <w:t xml:space="preserve">. </w:t>
      </w:r>
      <w:ins w:id="58" w:author="JULIA ISABEL ROBERTO" w:date="2022-04-07T21:41:00Z">
        <w:r w:rsidR="009D411A">
          <w:t>S</w:t>
        </w:r>
      </w:ins>
      <w:del w:id="59" w:author="JULIA ISABEL ROBERTO" w:date="2022-04-07T21:41:00Z">
        <w:r w:rsidDel="009D411A">
          <w:delText>L</w:delText>
        </w:r>
      </w:del>
      <w:r>
        <w:t>e invita</w:t>
      </w:r>
      <w:del w:id="60" w:author="JULIA ISABEL ROBERTO" w:date="2022-04-07T21:41:00Z">
        <w:r w:rsidDel="009D411A">
          <w:delText>mos</w:delText>
        </w:r>
      </w:del>
      <w:r>
        <w:t xml:space="preserve"> a revisar con atención los temas desarrollados en el componente, lo cual </w:t>
      </w:r>
      <w:del w:id="61" w:author="JULIA ISABEL ROBERTO" w:date="2022-04-07T21:41:00Z">
        <w:r w:rsidDel="009D411A">
          <w:delText xml:space="preserve">le </w:delText>
        </w:r>
      </w:del>
      <w:r>
        <w:t>favorecerá una mejor comprensión y asimilación. ¡</w:t>
      </w:r>
      <w:r w:rsidRPr="001532FB">
        <w:rPr>
          <w:b/>
          <w:bCs/>
        </w:rPr>
        <w:t>Adelante</w:t>
      </w:r>
      <w:r>
        <w:t>!</w:t>
      </w:r>
    </w:p>
    <w:sectPr w:rsidR="00153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FA5F" w14:textId="77777777" w:rsidR="00845433" w:rsidRDefault="00845433" w:rsidP="000436E7">
      <w:pPr>
        <w:spacing w:line="240" w:lineRule="auto"/>
      </w:pPr>
      <w:r>
        <w:separator/>
      </w:r>
    </w:p>
  </w:endnote>
  <w:endnote w:type="continuationSeparator" w:id="0">
    <w:p w14:paraId="35717E84" w14:textId="77777777" w:rsidR="00845433" w:rsidRDefault="00845433" w:rsidP="0004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772FC" w14:textId="77777777" w:rsidR="00845433" w:rsidRDefault="00845433" w:rsidP="000436E7">
      <w:pPr>
        <w:spacing w:line="240" w:lineRule="auto"/>
      </w:pPr>
      <w:r>
        <w:separator/>
      </w:r>
    </w:p>
  </w:footnote>
  <w:footnote w:type="continuationSeparator" w:id="0">
    <w:p w14:paraId="721EBA95" w14:textId="77777777" w:rsidR="00845433" w:rsidRDefault="00845433" w:rsidP="0004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043B3"/>
    <w:multiLevelType w:val="hybridMultilevel"/>
    <w:tmpl w:val="E8BC39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2B5"/>
    <w:multiLevelType w:val="hybridMultilevel"/>
    <w:tmpl w:val="F9C0EE84"/>
    <w:lvl w:ilvl="0" w:tplc="E91EA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12F8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0480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3EE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CA8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65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24D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65D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562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269897065">
    <w:abstractNumId w:val="1"/>
  </w:num>
  <w:num w:numId="2" w16cid:durableId="160238453">
    <w:abstractNumId w:val="2"/>
  </w:num>
  <w:num w:numId="3" w16cid:durableId="2423748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 ISABEL ROBERTO">
    <w15:presenceInfo w15:providerId="None" w15:userId="JULIA ISABEL ROBER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E7"/>
    <w:rsid w:val="000436E7"/>
    <w:rsid w:val="000B3EFC"/>
    <w:rsid w:val="001436CD"/>
    <w:rsid w:val="001532FB"/>
    <w:rsid w:val="001D4130"/>
    <w:rsid w:val="001F22EA"/>
    <w:rsid w:val="002832A9"/>
    <w:rsid w:val="002944B4"/>
    <w:rsid w:val="003740DD"/>
    <w:rsid w:val="004B33F6"/>
    <w:rsid w:val="004C7564"/>
    <w:rsid w:val="00563A28"/>
    <w:rsid w:val="006D3E6E"/>
    <w:rsid w:val="00766788"/>
    <w:rsid w:val="007B1735"/>
    <w:rsid w:val="00811627"/>
    <w:rsid w:val="0083123A"/>
    <w:rsid w:val="00835450"/>
    <w:rsid w:val="00845433"/>
    <w:rsid w:val="008F432B"/>
    <w:rsid w:val="00942309"/>
    <w:rsid w:val="00945CCD"/>
    <w:rsid w:val="009D411A"/>
    <w:rsid w:val="00A12FE9"/>
    <w:rsid w:val="00B250F4"/>
    <w:rsid w:val="00B86DA5"/>
    <w:rsid w:val="00EB5313"/>
    <w:rsid w:val="00F24211"/>
    <w:rsid w:val="00FB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4680"/>
  <w15:chartTrackingRefBased/>
  <w15:docId w15:val="{4544E045-5B98-453C-A28D-C50E4B01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6E7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5">
    <w:name w:val="5"/>
    <w:basedOn w:val="Tablanormal"/>
    <w:rsid w:val="000436E7"/>
    <w:pPr>
      <w:spacing w:after="0" w:line="240" w:lineRule="auto"/>
    </w:pPr>
    <w:rPr>
      <w:rFonts w:ascii="Arial" w:eastAsia="Arial" w:hAnsi="Arial" w:cs="Arial"/>
      <w:b/>
      <w:sz w:val="24"/>
      <w:szCs w:val="24"/>
      <w:lang w:eastAsia="es-CO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Tablaconcuadrcula">
    <w:name w:val="Table Grid"/>
    <w:basedOn w:val="Tablanormal"/>
    <w:uiPriority w:val="39"/>
    <w:rsid w:val="00043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6E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6E7"/>
    <w:rPr>
      <w:rFonts w:ascii="Arial" w:eastAsia="Arial" w:hAnsi="Arial" w:cs="Arial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0436E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6E7"/>
    <w:rPr>
      <w:rFonts w:ascii="Arial" w:eastAsia="Arial" w:hAnsi="Arial" w:cs="Arial"/>
      <w:lang w:eastAsia="es-CO"/>
    </w:rPr>
  </w:style>
  <w:style w:type="paragraph" w:styleId="Sinespaciado">
    <w:name w:val="No Spacing"/>
    <w:uiPriority w:val="1"/>
    <w:qFormat/>
    <w:rsid w:val="00811627"/>
    <w:pPr>
      <w:spacing w:after="0" w:line="240" w:lineRule="auto"/>
    </w:pPr>
    <w:rPr>
      <w:rFonts w:ascii="Arial" w:eastAsia="Arial" w:hAnsi="Arial" w:cs="Arial"/>
      <w:lang w:eastAsia="es-CO"/>
    </w:rPr>
  </w:style>
  <w:style w:type="paragraph" w:styleId="Prrafodelista">
    <w:name w:val="List Paragraph"/>
    <w:basedOn w:val="Normal"/>
    <w:uiPriority w:val="34"/>
    <w:qFormat/>
    <w:rsid w:val="001D4130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JULIA ISABEL ROBERTO</cp:lastModifiedBy>
  <cp:revision>9</cp:revision>
  <dcterms:created xsi:type="dcterms:W3CDTF">2022-03-31T01:58:00Z</dcterms:created>
  <dcterms:modified xsi:type="dcterms:W3CDTF">2022-04-08T12:14:00Z</dcterms:modified>
</cp:coreProperties>
</file>